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Pr="00D739CF" w:rsidRDefault="00D739CF" w:rsidP="00CE4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739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Поиск </w:t>
      </w:r>
      <w:r w:rsidR="00C922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ошибочных </w:t>
      </w:r>
      <w:r w:rsidRPr="00D739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выбросов</w:t>
      </w:r>
      <w:r w:rsidR="00FD5DB0" w:rsidRPr="00D739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во временных рядах </w:t>
      </w:r>
      <w:r w:rsidR="00AA79B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координат </w:t>
      </w:r>
      <w:r w:rsidR="009702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ГНСС </w:t>
      </w:r>
      <w:r w:rsidRPr="00D739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марок </w:t>
      </w:r>
    </w:p>
    <w:p w:rsidR="0075411A" w:rsidRPr="00327A04" w:rsidRDefault="0075411A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5411A" w:rsidRPr="00426596" w:rsidRDefault="0075411A" w:rsidP="00913510">
      <w:pPr>
        <w:pStyle w:val="1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b w:val="0"/>
          <w:i/>
          <w:sz w:val="24"/>
          <w:szCs w:val="24"/>
          <w:highlight w:val="yellow"/>
        </w:rPr>
      </w:pPr>
      <w:r w:rsidRPr="00327A04">
        <w:rPr>
          <w:i/>
          <w:sz w:val="24"/>
          <w:szCs w:val="24"/>
        </w:rPr>
        <w:t>Аннотация.</w:t>
      </w:r>
      <w:r w:rsidRPr="00327A04">
        <w:rPr>
          <w:b w:val="0"/>
          <w:i/>
          <w:sz w:val="24"/>
          <w:szCs w:val="24"/>
        </w:rPr>
        <w:t xml:space="preserve"> </w:t>
      </w:r>
      <w:r w:rsidR="00AD092A" w:rsidRPr="0048781D">
        <w:rPr>
          <w:b w:val="0"/>
          <w:i/>
          <w:sz w:val="24"/>
          <w:szCs w:val="24"/>
          <w:highlight w:val="yellow"/>
        </w:rPr>
        <w:t>Применение</w:t>
      </w:r>
      <w:r w:rsidR="00175EA7" w:rsidRPr="0048781D">
        <w:rPr>
          <w:b w:val="0"/>
          <w:i/>
          <w:sz w:val="24"/>
          <w:szCs w:val="24"/>
          <w:highlight w:val="yellow"/>
        </w:rPr>
        <w:t xml:space="preserve"> </w:t>
      </w:r>
      <w:r w:rsidRPr="0048781D">
        <w:rPr>
          <w:b w:val="0"/>
          <w:i/>
          <w:sz w:val="24"/>
          <w:szCs w:val="24"/>
          <w:highlight w:val="yellow"/>
        </w:rPr>
        <w:t xml:space="preserve">моделей машинного обучения для выявления выбросов во </w:t>
      </w:r>
      <w:r w:rsidRPr="00426596">
        <w:rPr>
          <w:b w:val="0"/>
          <w:i/>
          <w:sz w:val="24"/>
          <w:szCs w:val="24"/>
          <w:highlight w:val="yellow"/>
        </w:rPr>
        <w:t xml:space="preserve">временном ряде </w:t>
      </w:r>
      <w:r w:rsidRPr="00426596">
        <w:rPr>
          <w:b w:val="0"/>
          <w:i/>
          <w:sz w:val="24"/>
          <w:szCs w:val="24"/>
          <w:highlight w:val="yellow"/>
          <w:lang w:val="en-US"/>
        </w:rPr>
        <w:t>GPS</w:t>
      </w:r>
      <w:r w:rsidRPr="00426596">
        <w:rPr>
          <w:b w:val="0"/>
          <w:i/>
          <w:sz w:val="24"/>
          <w:szCs w:val="24"/>
          <w:highlight w:val="yellow"/>
        </w:rPr>
        <w:t xml:space="preserve"> координат марок </w:t>
      </w:r>
      <w:r w:rsidR="003C6BB7">
        <w:rPr>
          <w:b w:val="0"/>
          <w:i/>
          <w:sz w:val="24"/>
          <w:szCs w:val="24"/>
          <w:highlight w:val="yellow"/>
        </w:rPr>
        <w:t>Ц</w:t>
      </w:r>
      <w:r w:rsidR="003C6BB7" w:rsidRPr="00426596">
        <w:rPr>
          <w:b w:val="0"/>
          <w:i/>
          <w:sz w:val="24"/>
          <w:szCs w:val="24"/>
          <w:highlight w:val="yellow"/>
        </w:rPr>
        <w:t>ентрально</w:t>
      </w:r>
      <w:r w:rsidR="003C6BB7">
        <w:rPr>
          <w:b w:val="0"/>
          <w:i/>
          <w:sz w:val="24"/>
          <w:szCs w:val="24"/>
          <w:highlight w:val="yellow"/>
        </w:rPr>
        <w:t>-А</w:t>
      </w:r>
      <w:r w:rsidRPr="00426596">
        <w:rPr>
          <w:b w:val="0"/>
          <w:i/>
          <w:sz w:val="24"/>
          <w:szCs w:val="24"/>
          <w:highlight w:val="yellow"/>
        </w:rPr>
        <w:t>зиатской сети.</w:t>
      </w:r>
    </w:p>
    <w:p w:rsidR="00970253" w:rsidRDefault="0075411A" w:rsidP="00913510">
      <w:pPr>
        <w:pStyle w:val="1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ins w:id="0" w:author="ksi" w:date="2020-03-23T22:54:00Z"/>
          <w:b w:val="0"/>
          <w:i/>
          <w:sz w:val="24"/>
          <w:szCs w:val="24"/>
        </w:rPr>
      </w:pPr>
      <w:r w:rsidRPr="0048781D">
        <w:rPr>
          <w:b w:val="0"/>
          <w:i/>
          <w:sz w:val="24"/>
          <w:szCs w:val="24"/>
          <w:highlight w:val="yellow"/>
        </w:rPr>
        <w:t>Сравне</w:t>
      </w:r>
      <w:r w:rsidR="004F59C2" w:rsidRPr="0048781D">
        <w:rPr>
          <w:b w:val="0"/>
          <w:i/>
          <w:sz w:val="24"/>
          <w:szCs w:val="24"/>
          <w:highlight w:val="yellow"/>
        </w:rPr>
        <w:t xml:space="preserve">ние моделей </w:t>
      </w:r>
      <w:r w:rsidR="00F16B20" w:rsidRPr="0048781D">
        <w:rPr>
          <w:b w:val="0"/>
          <w:i/>
          <w:sz w:val="24"/>
          <w:szCs w:val="24"/>
          <w:highlight w:val="yellow"/>
        </w:rPr>
        <w:t>экспоненциального взвешивания,</w:t>
      </w:r>
      <w:r w:rsidR="000846BA" w:rsidRPr="0048781D">
        <w:rPr>
          <w:b w:val="0"/>
          <w:i/>
          <w:sz w:val="24"/>
          <w:szCs w:val="24"/>
          <w:highlight w:val="yellow"/>
        </w:rPr>
        <w:t xml:space="preserve"> </w:t>
      </w:r>
      <w:r w:rsidR="00F16B20" w:rsidRPr="0048781D">
        <w:rPr>
          <w:b w:val="0"/>
          <w:i/>
          <w:sz w:val="24"/>
          <w:szCs w:val="24"/>
          <w:highlight w:val="yellow"/>
        </w:rPr>
        <w:t xml:space="preserve">линейной, </w:t>
      </w:r>
      <w:r w:rsidR="00F16B20" w:rsidRPr="0048781D">
        <w:rPr>
          <w:b w:val="0"/>
          <w:i/>
          <w:sz w:val="24"/>
          <w:szCs w:val="24"/>
          <w:highlight w:val="yellow"/>
          <w:lang w:val="en-US"/>
        </w:rPr>
        <w:t>Ridg</w:t>
      </w:r>
      <w:r w:rsidR="00584C2F" w:rsidRPr="0048781D">
        <w:rPr>
          <w:b w:val="0"/>
          <w:i/>
          <w:sz w:val="24"/>
          <w:szCs w:val="24"/>
          <w:highlight w:val="yellow"/>
          <w:lang w:val="en-US"/>
        </w:rPr>
        <w:t>e</w:t>
      </w:r>
      <w:r w:rsidR="00F16B20" w:rsidRPr="0048781D">
        <w:rPr>
          <w:b w:val="0"/>
          <w:i/>
          <w:sz w:val="24"/>
          <w:szCs w:val="24"/>
          <w:highlight w:val="yellow"/>
        </w:rPr>
        <w:t xml:space="preserve">, </w:t>
      </w:r>
      <w:r w:rsidR="00F16B20" w:rsidRPr="0048781D">
        <w:rPr>
          <w:b w:val="0"/>
          <w:i/>
          <w:sz w:val="24"/>
          <w:szCs w:val="24"/>
          <w:highlight w:val="yellow"/>
          <w:lang w:val="en-US"/>
        </w:rPr>
        <w:t>La</w:t>
      </w:r>
      <w:r w:rsidR="00584C2F" w:rsidRPr="0048781D">
        <w:rPr>
          <w:b w:val="0"/>
          <w:i/>
          <w:sz w:val="24"/>
          <w:szCs w:val="24"/>
          <w:highlight w:val="yellow"/>
          <w:lang w:val="en-US"/>
        </w:rPr>
        <w:t>s</w:t>
      </w:r>
      <w:r w:rsidR="00F16B20" w:rsidRPr="0048781D">
        <w:rPr>
          <w:b w:val="0"/>
          <w:i/>
          <w:sz w:val="24"/>
          <w:szCs w:val="24"/>
          <w:highlight w:val="yellow"/>
          <w:lang w:val="en-US"/>
        </w:rPr>
        <w:t>so</w:t>
      </w:r>
      <w:r w:rsidR="00F16B20" w:rsidRPr="0048781D">
        <w:rPr>
          <w:b w:val="0"/>
          <w:i/>
          <w:sz w:val="24"/>
          <w:szCs w:val="24"/>
          <w:highlight w:val="yellow"/>
        </w:rPr>
        <w:t>,</w:t>
      </w:r>
      <w:r w:rsidR="000846BA" w:rsidRPr="0048781D">
        <w:rPr>
          <w:b w:val="0"/>
          <w:i/>
          <w:sz w:val="24"/>
          <w:szCs w:val="24"/>
          <w:highlight w:val="yellow"/>
        </w:rPr>
        <w:t xml:space="preserve"> регрессией</w:t>
      </w:r>
      <w:r w:rsidR="00F16B20" w:rsidRPr="0048781D">
        <w:rPr>
          <w:b w:val="0"/>
          <w:i/>
          <w:sz w:val="24"/>
          <w:szCs w:val="24"/>
          <w:highlight w:val="yellow"/>
        </w:rPr>
        <w:t xml:space="preserve"> </w:t>
      </w:r>
      <w:r w:rsidR="000846BA" w:rsidRPr="0048781D">
        <w:rPr>
          <w:b w:val="0"/>
          <w:i/>
          <w:sz w:val="24"/>
          <w:szCs w:val="24"/>
          <w:highlight w:val="yellow"/>
        </w:rPr>
        <w:t xml:space="preserve">моделей решающего леса и градиентного </w:t>
      </w:r>
      <w:proofErr w:type="spellStart"/>
      <w:r w:rsidR="000846BA" w:rsidRPr="0048781D">
        <w:rPr>
          <w:b w:val="0"/>
          <w:i/>
          <w:sz w:val="24"/>
          <w:szCs w:val="24"/>
          <w:highlight w:val="yellow"/>
        </w:rPr>
        <w:t>бустинга</w:t>
      </w:r>
      <w:proofErr w:type="spellEnd"/>
      <w:r w:rsidR="000846BA" w:rsidRPr="0048781D">
        <w:rPr>
          <w:b w:val="0"/>
          <w:i/>
          <w:sz w:val="24"/>
          <w:szCs w:val="24"/>
          <w:highlight w:val="yellow"/>
        </w:rPr>
        <w:t>,</w:t>
      </w:r>
      <w:r w:rsidR="00F16B20" w:rsidRPr="0048781D">
        <w:rPr>
          <w:b w:val="0"/>
          <w:i/>
          <w:sz w:val="24"/>
          <w:szCs w:val="24"/>
          <w:highlight w:val="yellow"/>
        </w:rPr>
        <w:t xml:space="preserve"> </w:t>
      </w:r>
      <w:proofErr w:type="spellStart"/>
      <w:r w:rsidR="00F16B20" w:rsidRPr="0048781D">
        <w:rPr>
          <w:b w:val="0"/>
          <w:i/>
          <w:sz w:val="24"/>
          <w:szCs w:val="24"/>
          <w:highlight w:val="yellow"/>
          <w:lang w:val="en-US"/>
        </w:rPr>
        <w:t>XGBoost</w:t>
      </w:r>
      <w:proofErr w:type="spellEnd"/>
      <w:r w:rsidR="000846BA" w:rsidRPr="0048781D">
        <w:rPr>
          <w:b w:val="0"/>
          <w:i/>
          <w:sz w:val="24"/>
          <w:szCs w:val="24"/>
          <w:highlight w:val="yellow"/>
        </w:rPr>
        <w:t>.</w:t>
      </w:r>
      <w:r w:rsidR="00F16B20" w:rsidRPr="0048781D">
        <w:rPr>
          <w:b w:val="0"/>
          <w:i/>
          <w:sz w:val="24"/>
          <w:szCs w:val="24"/>
          <w:highlight w:val="yellow"/>
        </w:rPr>
        <w:t xml:space="preserve"> </w:t>
      </w:r>
      <w:r w:rsidR="00877DF8" w:rsidRPr="0048781D">
        <w:rPr>
          <w:b w:val="0"/>
          <w:i/>
          <w:sz w:val="24"/>
          <w:szCs w:val="24"/>
          <w:highlight w:val="yellow"/>
        </w:rPr>
        <w:t>Выбор параметров перекрестной проверки с функций потерь для качества и скорости обучения алгоритма.</w:t>
      </w:r>
    </w:p>
    <w:p w:rsidR="0075411A" w:rsidRPr="00C922A8" w:rsidRDefault="00970253" w:rsidP="00913510">
      <w:pPr>
        <w:pStyle w:val="1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  <w:ins w:id="1" w:author="ksi" w:date="2020-03-23T22:55:00Z">
        <w:r w:rsidRPr="0048781D">
          <w:rPr>
            <w:b w:val="0"/>
            <w:i/>
            <w:sz w:val="24"/>
            <w:szCs w:val="24"/>
            <w:highlight w:val="lightGray"/>
          </w:rPr>
          <w:t xml:space="preserve">Очень схематично и </w:t>
        </w:r>
        <w:proofErr w:type="spellStart"/>
        <w:r w:rsidRPr="0048781D">
          <w:rPr>
            <w:b w:val="0"/>
            <w:i/>
            <w:sz w:val="24"/>
            <w:szCs w:val="24"/>
            <w:highlight w:val="lightGray"/>
          </w:rPr>
          <w:t>кортко</w:t>
        </w:r>
      </w:ins>
      <w:proofErr w:type="spellEnd"/>
      <w:ins w:id="2" w:author="ksi" w:date="2020-03-23T23:06:00Z">
        <w:r w:rsidR="00C922A8">
          <w:rPr>
            <w:b w:val="0"/>
            <w:i/>
            <w:sz w:val="24"/>
            <w:szCs w:val="24"/>
            <w:highlight w:val="lightGray"/>
          </w:rPr>
          <w:t>, не понятно</w:t>
        </w:r>
      </w:ins>
      <w:ins w:id="3" w:author="ksi" w:date="2020-03-23T22:55:00Z">
        <w:r w:rsidRPr="0048781D">
          <w:rPr>
            <w:b w:val="0"/>
            <w:i/>
            <w:sz w:val="24"/>
            <w:szCs w:val="24"/>
            <w:highlight w:val="lightGray"/>
          </w:rPr>
          <w:t>.</w:t>
        </w:r>
      </w:ins>
      <w:r w:rsidR="004F59C2" w:rsidRPr="00C922A8">
        <w:rPr>
          <w:b w:val="0"/>
          <w:i/>
          <w:sz w:val="24"/>
          <w:szCs w:val="24"/>
        </w:rPr>
        <w:t xml:space="preserve"> </w:t>
      </w:r>
    </w:p>
    <w:p w:rsidR="0075411A" w:rsidRPr="00327A04" w:rsidRDefault="0075411A" w:rsidP="00913510">
      <w:pPr>
        <w:pStyle w:val="1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</w:p>
    <w:p w:rsidR="0075411A" w:rsidRPr="00327A04" w:rsidRDefault="0075411A" w:rsidP="00913510">
      <w:pPr>
        <w:pStyle w:val="1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  <w:r w:rsidRPr="00327A04">
        <w:rPr>
          <w:i/>
          <w:sz w:val="24"/>
          <w:szCs w:val="24"/>
        </w:rPr>
        <w:t xml:space="preserve">Ключевые слова: </w:t>
      </w:r>
      <w:r w:rsidR="004F59C2" w:rsidRPr="00327A04">
        <w:rPr>
          <w:b w:val="0"/>
          <w:i/>
          <w:sz w:val="24"/>
          <w:szCs w:val="24"/>
        </w:rPr>
        <w:t>Линейная регрессия,</w:t>
      </w:r>
      <w:r w:rsidR="004F59C2" w:rsidRPr="00327A04">
        <w:rPr>
          <w:sz w:val="24"/>
          <w:szCs w:val="24"/>
        </w:rPr>
        <w:t xml:space="preserve"> </w:t>
      </w:r>
      <w:r w:rsidR="004F59C2" w:rsidRPr="00327A04">
        <w:rPr>
          <w:b w:val="0"/>
          <w:i/>
          <w:sz w:val="24"/>
          <w:szCs w:val="24"/>
        </w:rPr>
        <w:t>экспоненциальное сглаживание, временной ряд</w:t>
      </w:r>
      <w:r w:rsidR="00F16B20" w:rsidRPr="00327A04">
        <w:rPr>
          <w:b w:val="0"/>
          <w:i/>
          <w:sz w:val="24"/>
          <w:szCs w:val="24"/>
        </w:rPr>
        <w:t>, перекрестная проверка</w:t>
      </w:r>
      <w:r w:rsidRPr="00327A04">
        <w:rPr>
          <w:b w:val="0"/>
          <w:i/>
          <w:sz w:val="24"/>
          <w:szCs w:val="24"/>
        </w:rPr>
        <w:t xml:space="preserve">. </w:t>
      </w:r>
    </w:p>
    <w:p w:rsidR="0075411A" w:rsidRPr="00327A04" w:rsidRDefault="0075411A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71ADF" w:rsidRDefault="004F59C2" w:rsidP="00EA2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обработки 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GPS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выходе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33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GAMMIT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/GLOBK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получают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33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высокоточные </w:t>
      </w:r>
      <w:r w:rsidR="005568E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временные ряды </w:t>
      </w:r>
      <w:r w:rsidR="005568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256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их основе </w:t>
      </w:r>
      <w:r w:rsidR="005568E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вектор</w:t>
      </w:r>
      <w:r w:rsidR="005568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5568E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скорости </w:t>
      </w:r>
      <w:r w:rsidR="005568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пунктов наблюдения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AA7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из последних циклов обработки </w:t>
      </w:r>
      <w:r w:rsidR="00AA79B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GPS</w:t>
      </w:r>
      <w:r w:rsidR="00AA79B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</w:t>
      </w:r>
      <w:r w:rsidR="00AA79B8" w:rsidRPr="00AA7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Центрально-Азиатской GPS сети </w:t>
      </w:r>
      <w:r w:rsidR="00AA7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включает в себя информацию </w:t>
      </w:r>
      <w:r w:rsidR="00256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AA7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r w:rsidR="00256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трем координатам для </w:t>
      </w:r>
      <w:r w:rsidR="0025603B" w:rsidRPr="002560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AA79B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1600 марок </w:t>
      </w:r>
      <w:r w:rsidR="00AA7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1994-2018 годы наблюдений. </w:t>
      </w:r>
      <w:r w:rsidR="00970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получения корректных выводов по этим данным необходим визуальный анализ временных рядов координат для выявления в них ошибочных аномалий, которые могут возникать на разных этапах формирования данных от процесса измерения и до этапа обработки. 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Причиной </w:t>
      </w:r>
      <w:r w:rsidR="00970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таких 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аномалий может </w:t>
      </w:r>
      <w:r w:rsidR="00970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быть </w:t>
      </w:r>
      <w:r w:rsidR="00246A2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человеческий фактор, аппаратур</w:t>
      </w:r>
      <w:r w:rsidR="00C92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F16B2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C92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сбои</w:t>
      </w:r>
      <w:r w:rsidR="00246A2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воздействие </w:t>
      </w:r>
      <w:r w:rsidR="00C92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неизвестных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внешних факторов. </w:t>
      </w:r>
      <w:r w:rsidR="009C13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временном ряду координаты это может выражаться в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интервалах </w:t>
      </w:r>
      <w:r w:rsidR="009C13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пропуска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данных, ступенчатое смещение тренда и отскоки позиции от линии основного тренда. </w:t>
      </w:r>
    </w:p>
    <w:p w:rsidR="00D01D73" w:rsidRPr="00117A3C" w:rsidRDefault="00C922A8" w:rsidP="00EA2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изуальн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ый анализ </w:t>
      </w:r>
      <w:del w:id="4" w:author="ksi" w:date="2020-03-26T09:41:00Z">
        <w:r w:rsidR="000846BA" w:rsidRPr="00327A04" w:rsidDel="00E40AE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временных рядов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координат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каждой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GPS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занимает значительное количество времени, в результате чего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возникла необходимость автоматизировать этот процесс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данной работе интерес представляет 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выявлени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0846B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выбросов во временном ряд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и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возможная их коррекция 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EB3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использованием,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самых простых методов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и</w:t>
      </w:r>
      <w:r w:rsidR="004878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методов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машинн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ым 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71AD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</w:t>
      </w:r>
      <w:r w:rsidR="00C71A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анализа нами </w:t>
      </w:r>
      <w:r w:rsidR="00D5681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взят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временной ряд центрированных значений восточной компоненты для </w:t>
      </w:r>
      <w:r w:rsidR="00175E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марки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IAT</w:t>
      </w:r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End"/>
      <w:r w:rsidR="00877DF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которая измеряется непрерывно с 2005 по </w:t>
      </w:r>
      <w:r w:rsidR="0078731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</w:t>
      </w:r>
      <w:r w:rsidR="0078731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 </w:t>
      </w:r>
      <w:r w:rsidR="00117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(рис.1).</w:t>
      </w:r>
      <w:r w:rsidR="007873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75EA7" w:rsidRDefault="00327A04" w:rsidP="00913510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</w:pPr>
      <w:r w:rsidRPr="00327A0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2AB2EF4" wp14:editId="2C3533F6">
            <wp:extent cx="5613621" cy="2336601"/>
            <wp:effectExtent l="0" t="0" r="6350" b="6985"/>
            <wp:docPr id="10" name="Рисунок 10" descr="C:\Users\helg\Downloads\E_I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g\Downloads\E_IA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21" cy="233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A7" w:rsidRPr="00B35EEB" w:rsidRDefault="00175EA7" w:rsidP="00913510">
      <w:pPr>
        <w:pStyle w:val="a3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 1</w:t>
      </w:r>
      <w:r w:rsidR="00B35E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</w:t>
      </w:r>
      <w:r w:rsidR="0078731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Центрированные значения восточной координаты </w:t>
      </w:r>
      <w:del w:id="5" w:author="ksi" w:date="2020-03-26T09:42:00Z">
        <w:r w:rsidDel="00E40AE2">
          <w:rPr>
            <w:rFonts w:ascii="Times New Roman" w:hAnsi="Times New Roman" w:cs="Times New Roman"/>
            <w:i w:val="0"/>
            <w:color w:val="000000" w:themeColor="text1"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марки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IAT</w:t>
      </w:r>
      <w:r w:rsidRPr="00175EA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B35EE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 системе отсчета </w:t>
      </w:r>
      <w:r w:rsidR="00B35EE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ITRF</w:t>
      </w:r>
      <w:r w:rsidR="00B35EEB" w:rsidRPr="00EA2CE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-2014/</w:t>
      </w:r>
    </w:p>
    <w:p w:rsidR="00292399" w:rsidRPr="00327A04" w:rsidRDefault="00292399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787318" w:rsidRPr="00B35EEB" w:rsidRDefault="00D56810" w:rsidP="00EA2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hAnsi="Times New Roman" w:cs="Times New Roman"/>
          <w:sz w:val="24"/>
          <w:szCs w:val="24"/>
        </w:rPr>
        <w:t xml:space="preserve">Из графика видно, что </w:t>
      </w:r>
      <w:r w:rsidR="00B35EEB">
        <w:rPr>
          <w:rFonts w:ascii="Times New Roman" w:hAnsi="Times New Roman" w:cs="Times New Roman"/>
          <w:sz w:val="24"/>
          <w:szCs w:val="24"/>
        </w:rPr>
        <w:t>данный</w:t>
      </w:r>
      <w:r w:rsidR="00B35EEB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Pr="00327A04">
        <w:rPr>
          <w:rFonts w:ascii="Times New Roman" w:hAnsi="Times New Roman" w:cs="Times New Roman"/>
          <w:sz w:val="24"/>
          <w:szCs w:val="24"/>
        </w:rPr>
        <w:t xml:space="preserve">ряд имеет небольшое </w:t>
      </w:r>
      <w:r w:rsidR="0048781D" w:rsidRPr="00327A04">
        <w:rPr>
          <w:rFonts w:ascii="Times New Roman" w:hAnsi="Times New Roman" w:cs="Times New Roman"/>
          <w:sz w:val="24"/>
          <w:szCs w:val="24"/>
        </w:rPr>
        <w:t>кол</w:t>
      </w:r>
      <w:r w:rsidR="0048781D">
        <w:rPr>
          <w:rFonts w:ascii="Times New Roman" w:hAnsi="Times New Roman" w:cs="Times New Roman"/>
          <w:sz w:val="24"/>
          <w:szCs w:val="24"/>
        </w:rPr>
        <w:t>ичество</w:t>
      </w:r>
      <w:r w:rsidRPr="00327A04">
        <w:rPr>
          <w:rFonts w:ascii="Times New Roman" w:hAnsi="Times New Roman" w:cs="Times New Roman"/>
          <w:sz w:val="24"/>
          <w:szCs w:val="24"/>
        </w:rPr>
        <w:t xml:space="preserve"> выбросов, которые </w:t>
      </w:r>
      <w:r w:rsidR="00B35EEB">
        <w:rPr>
          <w:rFonts w:ascii="Times New Roman" w:hAnsi="Times New Roman" w:cs="Times New Roman"/>
          <w:sz w:val="24"/>
          <w:szCs w:val="24"/>
        </w:rPr>
        <w:t xml:space="preserve">слабо </w:t>
      </w:r>
      <w:r w:rsidRPr="00327A04">
        <w:rPr>
          <w:rFonts w:ascii="Times New Roman" w:hAnsi="Times New Roman" w:cs="Times New Roman"/>
          <w:sz w:val="24"/>
          <w:szCs w:val="24"/>
        </w:rPr>
        <w:t>влияют на разброс</w:t>
      </w:r>
      <w:r w:rsidR="002D1780" w:rsidRPr="00327A04">
        <w:rPr>
          <w:rFonts w:ascii="Times New Roman" w:hAnsi="Times New Roman" w:cs="Times New Roman"/>
          <w:sz w:val="24"/>
          <w:szCs w:val="24"/>
        </w:rPr>
        <w:t xml:space="preserve"> и </w:t>
      </w:r>
      <w:r w:rsidR="00117A3C">
        <w:rPr>
          <w:rFonts w:ascii="Times New Roman" w:hAnsi="Times New Roman" w:cs="Times New Roman"/>
          <w:sz w:val="24"/>
          <w:szCs w:val="24"/>
        </w:rPr>
        <w:t xml:space="preserve">ярко </w:t>
      </w:r>
      <w:r w:rsidR="00E167A2">
        <w:rPr>
          <w:rFonts w:ascii="Times New Roman" w:hAnsi="Times New Roman" w:cs="Times New Roman"/>
          <w:sz w:val="24"/>
          <w:szCs w:val="24"/>
        </w:rPr>
        <w:t>выраженный тренд</w:t>
      </w:r>
      <w:r w:rsidR="00B35EEB">
        <w:rPr>
          <w:rFonts w:ascii="Times New Roman" w:hAnsi="Times New Roman" w:cs="Times New Roman"/>
          <w:sz w:val="24"/>
          <w:szCs w:val="24"/>
        </w:rPr>
        <w:t xml:space="preserve"> изменения </w:t>
      </w:r>
      <w:del w:id="6" w:author="ksi" w:date="2020-03-27T09:24:00Z">
        <w:r w:rsidR="002D1780" w:rsidRPr="00327A04" w:rsidDel="008A75E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167A2" w:rsidRPr="00327A04">
        <w:rPr>
          <w:rFonts w:ascii="Times New Roman" w:hAnsi="Times New Roman" w:cs="Times New Roman"/>
          <w:sz w:val="24"/>
          <w:szCs w:val="24"/>
        </w:rPr>
        <w:t>координаты.</w:t>
      </w:r>
      <w:r w:rsidR="002D1780" w:rsidRPr="00327A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26C" w:rsidRPr="00327A04" w:rsidRDefault="002D1780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hAnsi="Times New Roman" w:cs="Times New Roman"/>
          <w:sz w:val="24"/>
          <w:szCs w:val="24"/>
        </w:rPr>
        <w:t xml:space="preserve">В </w:t>
      </w:r>
      <w:r w:rsidR="006113C4">
        <w:rPr>
          <w:rFonts w:ascii="Times New Roman" w:hAnsi="Times New Roman" w:cs="Times New Roman"/>
          <w:sz w:val="24"/>
          <w:szCs w:val="24"/>
        </w:rPr>
        <w:t xml:space="preserve">общем случае при </w:t>
      </w:r>
      <w:r w:rsidRPr="00327A04">
        <w:rPr>
          <w:rFonts w:ascii="Times New Roman" w:hAnsi="Times New Roman" w:cs="Times New Roman"/>
          <w:sz w:val="24"/>
          <w:szCs w:val="24"/>
        </w:rPr>
        <w:t xml:space="preserve">анализе временных рядов выделяются две основные задачи: </w:t>
      </w:r>
      <w:r w:rsidR="006113C4" w:rsidRPr="00327A04">
        <w:rPr>
          <w:rFonts w:ascii="Times New Roman" w:hAnsi="Times New Roman" w:cs="Times New Roman"/>
          <w:sz w:val="24"/>
          <w:szCs w:val="24"/>
        </w:rPr>
        <w:t>идентификаци</w:t>
      </w:r>
      <w:r w:rsidR="006113C4">
        <w:rPr>
          <w:rFonts w:ascii="Times New Roman" w:hAnsi="Times New Roman" w:cs="Times New Roman"/>
          <w:sz w:val="24"/>
          <w:szCs w:val="24"/>
        </w:rPr>
        <w:t>я</w:t>
      </w:r>
      <w:r w:rsidR="006113C4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Pr="00327A04">
        <w:rPr>
          <w:rFonts w:ascii="Times New Roman" w:hAnsi="Times New Roman" w:cs="Times New Roman"/>
          <w:sz w:val="24"/>
          <w:szCs w:val="24"/>
        </w:rPr>
        <w:t>и прогноз.</w:t>
      </w:r>
      <w:r w:rsidR="00D56810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Pr="00327A04">
        <w:rPr>
          <w:rFonts w:ascii="Times New Roman" w:hAnsi="Times New Roman" w:cs="Times New Roman"/>
          <w:sz w:val="24"/>
          <w:szCs w:val="24"/>
        </w:rPr>
        <w:t xml:space="preserve">Задача идентификации </w:t>
      </w:r>
      <w:r w:rsidR="006113C4">
        <w:rPr>
          <w:rFonts w:ascii="Times New Roman" w:hAnsi="Times New Roman" w:cs="Times New Roman"/>
          <w:sz w:val="24"/>
          <w:szCs w:val="24"/>
        </w:rPr>
        <w:t xml:space="preserve">какого-либо события </w:t>
      </w:r>
      <w:r w:rsidRPr="00327A04">
        <w:rPr>
          <w:rFonts w:ascii="Times New Roman" w:hAnsi="Times New Roman" w:cs="Times New Roman"/>
          <w:sz w:val="24"/>
          <w:szCs w:val="24"/>
        </w:rPr>
        <w:t xml:space="preserve"> предполагает </w:t>
      </w:r>
      <w:r w:rsidR="001E6B87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1E6B87" w:rsidRPr="00327A04">
        <w:rPr>
          <w:rFonts w:ascii="Times New Roman" w:hAnsi="Times New Roman" w:cs="Times New Roman"/>
          <w:sz w:val="24"/>
          <w:szCs w:val="24"/>
        </w:rPr>
        <w:t>параметр</w:t>
      </w:r>
      <w:r w:rsidR="001E6B87">
        <w:rPr>
          <w:rFonts w:ascii="Times New Roman" w:hAnsi="Times New Roman" w:cs="Times New Roman"/>
          <w:sz w:val="24"/>
          <w:szCs w:val="24"/>
        </w:rPr>
        <w:t>ов анализируемой</w:t>
      </w:r>
      <w:r w:rsidR="001E6B87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Pr="00327A04">
        <w:rPr>
          <w:rFonts w:ascii="Times New Roman" w:hAnsi="Times New Roman" w:cs="Times New Roman"/>
          <w:sz w:val="24"/>
          <w:szCs w:val="24"/>
        </w:rPr>
        <w:t>системы</w:t>
      </w:r>
      <w:r w:rsidR="001E6B87">
        <w:rPr>
          <w:rFonts w:ascii="Times New Roman" w:hAnsi="Times New Roman" w:cs="Times New Roman"/>
          <w:sz w:val="24"/>
          <w:szCs w:val="24"/>
        </w:rPr>
        <w:t>:</w:t>
      </w:r>
      <w:r w:rsidRPr="00327A04">
        <w:rPr>
          <w:rFonts w:ascii="Times New Roman" w:hAnsi="Times New Roman" w:cs="Times New Roman"/>
          <w:sz w:val="24"/>
          <w:szCs w:val="24"/>
        </w:rPr>
        <w:t xml:space="preserve"> размерность вложения, корреляционная разме</w:t>
      </w:r>
      <w:r w:rsidRPr="00327A04">
        <w:rPr>
          <w:rFonts w:ascii="Times New Roman" w:hAnsi="Times New Roman" w:cs="Times New Roman"/>
          <w:sz w:val="24"/>
          <w:szCs w:val="24"/>
        </w:rPr>
        <w:lastRenderedPageBreak/>
        <w:t xml:space="preserve">рность, энтропия и др. Задача прогноза имеет цель </w:t>
      </w:r>
      <w:r w:rsidR="001E6B87">
        <w:rPr>
          <w:rFonts w:ascii="Times New Roman" w:hAnsi="Times New Roman" w:cs="Times New Roman"/>
          <w:sz w:val="24"/>
          <w:szCs w:val="24"/>
        </w:rPr>
        <w:t xml:space="preserve">на основе известных данных </w:t>
      </w:r>
      <w:r w:rsidRPr="00327A04">
        <w:rPr>
          <w:rFonts w:ascii="Times New Roman" w:hAnsi="Times New Roman" w:cs="Times New Roman"/>
          <w:sz w:val="24"/>
          <w:szCs w:val="24"/>
        </w:rPr>
        <w:t xml:space="preserve">наблюдений предсказать будущие </w:t>
      </w:r>
      <w:r w:rsidR="001E6B87">
        <w:rPr>
          <w:rFonts w:ascii="Times New Roman" w:hAnsi="Times New Roman" w:cs="Times New Roman"/>
          <w:sz w:val="24"/>
          <w:szCs w:val="24"/>
        </w:rPr>
        <w:t xml:space="preserve">их </w:t>
      </w:r>
      <w:r w:rsidRPr="00327A04">
        <w:rPr>
          <w:rFonts w:ascii="Times New Roman" w:hAnsi="Times New Roman" w:cs="Times New Roman"/>
          <w:sz w:val="24"/>
          <w:szCs w:val="24"/>
        </w:rPr>
        <w:t>значения, т.е. составить прогноз на некоторый отрезок времени вперед.</w:t>
      </w:r>
      <w:r w:rsidR="00484AC5" w:rsidRPr="00327A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26C" w:rsidRPr="00327A04" w:rsidRDefault="00D63BAF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этой работе для нас интерес представляет только задача идентификации выбросов, то для анализа </w:t>
      </w:r>
      <w:r w:rsidR="00484AC5" w:rsidRPr="00327A04">
        <w:rPr>
          <w:rFonts w:ascii="Times New Roman" w:hAnsi="Times New Roman" w:cs="Times New Roman"/>
          <w:sz w:val="24"/>
          <w:szCs w:val="24"/>
        </w:rPr>
        <w:t xml:space="preserve"> можно применить простые</w:t>
      </w:r>
      <w:r w:rsidR="00A5105C" w:rsidRPr="00327A04">
        <w:rPr>
          <w:rFonts w:ascii="Times New Roman" w:hAnsi="Times New Roman" w:cs="Times New Roman"/>
          <w:sz w:val="24"/>
          <w:szCs w:val="24"/>
        </w:rPr>
        <w:t xml:space="preserve"> методы скользящего среднего и </w:t>
      </w:r>
      <w:r w:rsidR="00A5105C" w:rsidRPr="00E167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экспоненциального</w:t>
      </w:r>
      <w:r w:rsidR="00484AC5" w:rsidRPr="00E167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сглаживания</w:t>
      </w:r>
      <w:r w:rsidR="00A5105C" w:rsidRPr="00E167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16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AC5" w:rsidRPr="00327A04">
        <w:rPr>
          <w:rFonts w:ascii="Times New Roman" w:hAnsi="Times New Roman" w:cs="Times New Roman"/>
          <w:sz w:val="24"/>
          <w:szCs w:val="24"/>
        </w:rPr>
        <w:t xml:space="preserve">Метод скользящих средних </w:t>
      </w:r>
      <w:r w:rsidR="005E7581">
        <w:rPr>
          <w:rFonts w:ascii="Times New Roman" w:hAnsi="Times New Roman" w:cs="Times New Roman"/>
          <w:sz w:val="24"/>
          <w:szCs w:val="24"/>
        </w:rPr>
        <w:t xml:space="preserve">имеет элемент </w:t>
      </w:r>
      <w:r w:rsidR="00484AC5" w:rsidRPr="00327A04">
        <w:rPr>
          <w:rFonts w:ascii="Times New Roman" w:hAnsi="Times New Roman" w:cs="Times New Roman"/>
          <w:sz w:val="24"/>
          <w:szCs w:val="24"/>
        </w:rPr>
        <w:t>субъективн</w:t>
      </w:r>
      <w:r w:rsidR="005E7581">
        <w:rPr>
          <w:rFonts w:ascii="Times New Roman" w:hAnsi="Times New Roman" w:cs="Times New Roman"/>
          <w:sz w:val="24"/>
          <w:szCs w:val="24"/>
        </w:rPr>
        <w:t>ости</w:t>
      </w:r>
      <w:r w:rsidR="00484AC5" w:rsidRPr="00327A04">
        <w:rPr>
          <w:rFonts w:ascii="Times New Roman" w:hAnsi="Times New Roman" w:cs="Times New Roman"/>
          <w:sz w:val="24"/>
          <w:szCs w:val="24"/>
        </w:rPr>
        <w:t xml:space="preserve"> и зависит от длины периода L, выбранного для вычисления средних значений. Для того чтобы исключить циклические колебания</w:t>
      </w:r>
      <w:r w:rsidR="00E92883">
        <w:rPr>
          <w:rFonts w:ascii="Times New Roman" w:hAnsi="Times New Roman" w:cs="Times New Roman"/>
          <w:sz w:val="24"/>
          <w:szCs w:val="24"/>
        </w:rPr>
        <w:t xml:space="preserve"> вдоль генерального прямолинейного тренда</w:t>
      </w:r>
      <w:r w:rsidR="00484AC5" w:rsidRPr="00327A04">
        <w:rPr>
          <w:rFonts w:ascii="Times New Roman" w:hAnsi="Times New Roman" w:cs="Times New Roman"/>
          <w:sz w:val="24"/>
          <w:szCs w:val="24"/>
        </w:rPr>
        <w:t xml:space="preserve">, длина периода </w:t>
      </w:r>
      <w:r w:rsidR="00E92883" w:rsidRPr="00327A04">
        <w:rPr>
          <w:rFonts w:ascii="Times New Roman" w:hAnsi="Times New Roman" w:cs="Times New Roman"/>
          <w:sz w:val="24"/>
          <w:szCs w:val="24"/>
        </w:rPr>
        <w:t xml:space="preserve">L </w:t>
      </w:r>
      <w:r w:rsidR="00484AC5" w:rsidRPr="00327A04">
        <w:rPr>
          <w:rFonts w:ascii="Times New Roman" w:hAnsi="Times New Roman" w:cs="Times New Roman"/>
          <w:sz w:val="24"/>
          <w:szCs w:val="24"/>
        </w:rPr>
        <w:t>должна быть целым числом, кратным средней длине цикла.</w:t>
      </w:r>
      <w:r w:rsidR="00E167A2">
        <w:rPr>
          <w:rFonts w:ascii="Times New Roman" w:hAnsi="Times New Roman" w:cs="Times New Roman"/>
          <w:sz w:val="24"/>
          <w:szCs w:val="24"/>
        </w:rPr>
        <w:t xml:space="preserve"> </w:t>
      </w:r>
      <w:r w:rsidR="00DF0969">
        <w:rPr>
          <w:rFonts w:ascii="Times New Roman" w:hAnsi="Times New Roman" w:cs="Times New Roman"/>
          <w:sz w:val="24"/>
          <w:szCs w:val="24"/>
        </w:rPr>
        <w:t xml:space="preserve">Этот метод хорошо </w:t>
      </w:r>
      <w:r w:rsidR="00E92883">
        <w:rPr>
          <w:rFonts w:ascii="Times New Roman" w:hAnsi="Times New Roman" w:cs="Times New Roman"/>
          <w:sz w:val="24"/>
          <w:szCs w:val="24"/>
        </w:rPr>
        <w:t xml:space="preserve">обозначает </w:t>
      </w:r>
      <w:r w:rsidR="00DF0969">
        <w:rPr>
          <w:rFonts w:ascii="Times New Roman" w:hAnsi="Times New Roman" w:cs="Times New Roman"/>
          <w:sz w:val="24"/>
          <w:szCs w:val="24"/>
        </w:rPr>
        <w:t>тренды, чем больше шир</w:t>
      </w:r>
      <w:r w:rsidR="00E92883">
        <w:rPr>
          <w:rFonts w:ascii="Times New Roman" w:hAnsi="Times New Roman" w:cs="Times New Roman"/>
          <w:sz w:val="24"/>
          <w:szCs w:val="24"/>
        </w:rPr>
        <w:t>и</w:t>
      </w:r>
      <w:r w:rsidR="00DF0969">
        <w:rPr>
          <w:rFonts w:ascii="Times New Roman" w:hAnsi="Times New Roman" w:cs="Times New Roman"/>
          <w:sz w:val="24"/>
          <w:szCs w:val="24"/>
        </w:rPr>
        <w:t xml:space="preserve">на интервала, тем более </w:t>
      </w:r>
      <w:r w:rsidR="00E92883">
        <w:rPr>
          <w:rFonts w:ascii="Times New Roman" w:hAnsi="Times New Roman" w:cs="Times New Roman"/>
          <w:sz w:val="24"/>
          <w:szCs w:val="24"/>
        </w:rPr>
        <w:t xml:space="preserve">сглаженным будет </w:t>
      </w:r>
      <w:r w:rsidR="00DF0969">
        <w:rPr>
          <w:rFonts w:ascii="Times New Roman" w:hAnsi="Times New Roman" w:cs="Times New Roman"/>
          <w:sz w:val="24"/>
          <w:szCs w:val="24"/>
        </w:rPr>
        <w:t xml:space="preserve">тренд. </w:t>
      </w:r>
    </w:p>
    <w:p w:rsidR="00E0426C" w:rsidRPr="00327A04" w:rsidRDefault="00EA2CEA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ins w:id="7" w:author="ksi" w:date="2020-03-27T09:25:00Z">
        <w:r w:rsidR="008A75E7">
          <w:rPr>
            <w:rFonts w:ascii="Times New Roman" w:hAnsi="Times New Roman" w:cs="Times New Roman"/>
            <w:sz w:val="24"/>
            <w:szCs w:val="24"/>
          </w:rPr>
          <w:t xml:space="preserve">приведенные в этой работе </w:t>
        </w:r>
      </w:ins>
      <w:r>
        <w:rPr>
          <w:rFonts w:ascii="Times New Roman" w:hAnsi="Times New Roman" w:cs="Times New Roman"/>
          <w:sz w:val="24"/>
          <w:szCs w:val="24"/>
        </w:rPr>
        <w:t xml:space="preserve">расчеты будут проводиться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и в среде разработке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, которая работает в браузере. </w:t>
      </w:r>
      <w:ins w:id="8" w:author="ksi" w:date="2020-03-27T09:28:00Z">
        <w:r w:rsidR="00BC0C69">
          <w:rPr>
            <w:rFonts w:ascii="Times New Roman" w:hAnsi="Times New Roman" w:cs="Times New Roman"/>
            <w:sz w:val="24"/>
            <w:szCs w:val="24"/>
          </w:rPr>
          <w:t xml:space="preserve">Исходя из поставленных нами задач </w:t>
        </w:r>
      </w:ins>
      <w:ins w:id="9" w:author="ksi" w:date="2020-03-27T09:29:00Z">
        <w:r w:rsidR="00BC0C69">
          <w:rPr>
            <w:rFonts w:ascii="Times New Roman" w:hAnsi="Times New Roman" w:cs="Times New Roman"/>
            <w:sz w:val="24"/>
            <w:szCs w:val="24"/>
          </w:rPr>
          <w:t xml:space="preserve">при анализе данных </w:t>
        </w:r>
      </w:ins>
      <w:proofErr w:type="gramStart"/>
      <w:ins w:id="10" w:author="ksi" w:date="2020-03-27T09:28:00Z">
        <w:r w:rsidR="00BC0C69">
          <w:rPr>
            <w:rFonts w:ascii="Times New Roman" w:hAnsi="Times New Roman" w:cs="Times New Roman"/>
            <w:sz w:val="24"/>
            <w:szCs w:val="24"/>
          </w:rPr>
          <w:t>в</w:t>
        </w:r>
        <w:proofErr w:type="gramEnd"/>
        <w:r w:rsidR="00BC0C6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1" w:author="ksi" w:date="2020-03-27T09:29:00Z">
        <w:r w:rsidDel="00BC0C69">
          <w:rPr>
            <w:rFonts w:ascii="Times New Roman" w:hAnsi="Times New Roman" w:cs="Times New Roman"/>
            <w:sz w:val="24"/>
            <w:szCs w:val="24"/>
          </w:rPr>
          <w:delText xml:space="preserve">В </w:delText>
        </w:r>
      </w:del>
      <w:del w:id="12" w:author="ksi" w:date="2020-03-27T09:30:00Z">
        <w:r w:rsidDel="00BC0C69">
          <w:rPr>
            <w:rFonts w:ascii="Times New Roman" w:hAnsi="Times New Roman" w:cs="Times New Roman"/>
            <w:sz w:val="24"/>
            <w:szCs w:val="24"/>
          </w:rPr>
          <w:delText xml:space="preserve">эту среду импортируются различные библиотеки исходя </w:delText>
        </w:r>
      </w:del>
      <w:del w:id="13" w:author="ksi" w:date="2020-03-27T09:26:00Z">
        <w:r w:rsidDel="008A75E7">
          <w:rPr>
            <w:rFonts w:ascii="Times New Roman" w:hAnsi="Times New Roman" w:cs="Times New Roman"/>
            <w:sz w:val="24"/>
            <w:szCs w:val="24"/>
          </w:rPr>
          <w:delText xml:space="preserve">от </w:delText>
        </w:r>
      </w:del>
      <w:del w:id="14" w:author="ksi" w:date="2020-03-27T09:30:00Z">
        <w:r w:rsidDel="00BC0C69">
          <w:rPr>
            <w:rFonts w:ascii="Times New Roman" w:hAnsi="Times New Roman" w:cs="Times New Roman"/>
            <w:sz w:val="24"/>
            <w:szCs w:val="24"/>
          </w:rPr>
          <w:delText xml:space="preserve">задач, для </w:delText>
        </w:r>
        <w:r w:rsidR="00D44C5E" w:rsidDel="00BC0C69">
          <w:rPr>
            <w:rFonts w:ascii="Times New Roman" w:hAnsi="Times New Roman" w:cs="Times New Roman"/>
            <w:sz w:val="24"/>
            <w:szCs w:val="24"/>
          </w:rPr>
          <w:delText xml:space="preserve">работы и анализа данными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была импортирована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andas</w:t>
      </w:r>
      <w:proofErr w:type="spellEnd"/>
      <w:r w:rsidR="00453A81">
        <w:rPr>
          <w:rFonts w:ascii="Times New Roman" w:hAnsi="Times New Roman" w:cs="Times New Roman"/>
          <w:sz w:val="24"/>
          <w:szCs w:val="24"/>
        </w:rPr>
        <w:t xml:space="preserve"> </w:t>
      </w:r>
      <w:r w:rsidR="00D44C5E" w:rsidRPr="00D44C5E">
        <w:rPr>
          <w:rFonts w:ascii="Times New Roman" w:hAnsi="Times New Roman" w:cs="Times New Roman"/>
          <w:sz w:val="24"/>
          <w:szCs w:val="24"/>
        </w:rPr>
        <w:t>[1]</w:t>
      </w:r>
      <w:r w:rsidR="00D44C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26C" w:rsidRDefault="00E167A2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 2</w:t>
      </w:r>
      <w:r w:rsidR="00DF0969">
        <w:rPr>
          <w:rFonts w:ascii="Times New Roman" w:hAnsi="Times New Roman" w:cs="Times New Roman"/>
          <w:sz w:val="24"/>
          <w:szCs w:val="24"/>
        </w:rPr>
        <w:t xml:space="preserve"> </w:t>
      </w:r>
      <w:r w:rsidR="00E92883">
        <w:rPr>
          <w:rFonts w:ascii="Times New Roman" w:hAnsi="Times New Roman" w:cs="Times New Roman"/>
          <w:sz w:val="24"/>
          <w:szCs w:val="24"/>
        </w:rPr>
        <w:t>отражен</w:t>
      </w:r>
      <w:r w:rsidR="00D11A79">
        <w:rPr>
          <w:rFonts w:ascii="Times New Roman" w:hAnsi="Times New Roman" w:cs="Times New Roman"/>
          <w:sz w:val="24"/>
          <w:szCs w:val="24"/>
        </w:rPr>
        <w:t xml:space="preserve"> график </w:t>
      </w:r>
      <w:r w:rsidR="00A70F58">
        <w:rPr>
          <w:rFonts w:ascii="Times New Roman" w:hAnsi="Times New Roman" w:cs="Times New Roman"/>
          <w:sz w:val="24"/>
          <w:szCs w:val="24"/>
        </w:rPr>
        <w:t xml:space="preserve">скользящего среднего </w:t>
      </w:r>
      <w:r w:rsidR="00D44C5E">
        <w:rPr>
          <w:rFonts w:ascii="Times New Roman" w:hAnsi="Times New Roman" w:cs="Times New Roman"/>
          <w:sz w:val="24"/>
          <w:szCs w:val="24"/>
        </w:rPr>
        <w:t>с ширеной окна 30</w:t>
      </w:r>
      <w:r w:rsidR="00DF0969">
        <w:rPr>
          <w:rFonts w:ascii="Times New Roman" w:hAnsi="Times New Roman" w:cs="Times New Roman"/>
          <w:sz w:val="24"/>
          <w:szCs w:val="24"/>
        </w:rPr>
        <w:t xml:space="preserve"> </w:t>
      </w:r>
      <w:r w:rsidR="00D44C5E">
        <w:rPr>
          <w:rFonts w:ascii="Times New Roman" w:hAnsi="Times New Roman" w:cs="Times New Roman"/>
          <w:sz w:val="24"/>
          <w:szCs w:val="24"/>
        </w:rPr>
        <w:t>дней</w:t>
      </w:r>
      <w:r w:rsidR="00A70F58">
        <w:rPr>
          <w:rFonts w:ascii="Times New Roman" w:hAnsi="Times New Roman" w:cs="Times New Roman"/>
          <w:sz w:val="24"/>
          <w:szCs w:val="24"/>
        </w:rPr>
        <w:t xml:space="preserve"> и доверительным интервалом ±</w:t>
      </w:r>
      <w:r w:rsidR="00D44C5E">
        <w:rPr>
          <w:rFonts w:ascii="Times New Roman" w:hAnsi="Times New Roman" w:cs="Times New Roman"/>
          <w:sz w:val="24"/>
          <w:szCs w:val="24"/>
        </w:rPr>
        <w:t>3</w:t>
      </w:r>
      <w:r w:rsidR="00A70F58">
        <w:rPr>
          <w:rFonts w:ascii="Times New Roman" w:hAnsi="Times New Roman" w:cs="Times New Roman"/>
          <w:sz w:val="24"/>
          <w:szCs w:val="24"/>
        </w:rPr>
        <w:t>σ</w:t>
      </w:r>
      <w:r w:rsidR="00DF0969">
        <w:rPr>
          <w:rFonts w:ascii="Times New Roman" w:hAnsi="Times New Roman" w:cs="Times New Roman"/>
          <w:sz w:val="24"/>
          <w:szCs w:val="24"/>
        </w:rPr>
        <w:t>, за границы которого попадают выбросы.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5E" w:rsidRDefault="00D44C5E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4152900"/>
            <wp:effectExtent l="0" t="0" r="9525" b="0"/>
            <wp:docPr id="3" name="Рисунок 3" descr="C:\Users\helg\Pictures\ss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g\Pictures\ss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30" w:rsidRDefault="00E167A2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 – График скользяще</w:t>
      </w:r>
      <w:r w:rsidR="00A70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</w:t>
      </w:r>
      <w:r w:rsidR="00A70F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 </w:t>
      </w:r>
      <w:r w:rsidR="00D44C5E">
        <w:rPr>
          <w:rFonts w:ascii="Times New Roman" w:hAnsi="Times New Roman" w:cs="Times New Roman"/>
          <w:sz w:val="24"/>
          <w:szCs w:val="24"/>
        </w:rPr>
        <w:t>с ширеной окна 30 дней</w:t>
      </w:r>
      <w:r w:rsidR="00E0426C">
        <w:rPr>
          <w:rFonts w:ascii="Times New Roman" w:hAnsi="Times New Roman" w:cs="Times New Roman"/>
          <w:sz w:val="24"/>
          <w:szCs w:val="24"/>
        </w:rPr>
        <w:t xml:space="preserve"> и доверительным интервалом ±3</w:t>
      </w:r>
      <w:r w:rsidR="00A70F58">
        <w:rPr>
          <w:rFonts w:ascii="Times New Roman" w:hAnsi="Times New Roman" w:cs="Times New Roman"/>
          <w:sz w:val="24"/>
          <w:szCs w:val="24"/>
        </w:rPr>
        <w:t xml:space="preserve">σ. Красные точки идентифицированные выбросы по </w:t>
      </w:r>
      <w:ins w:id="15" w:author="ksi" w:date="2020-03-25T16:07:00Z">
        <w:r w:rsidR="00C20130">
          <w:rPr>
            <w:rFonts w:ascii="Times New Roman" w:hAnsi="Times New Roman" w:cs="Times New Roman"/>
            <w:sz w:val="24"/>
            <w:szCs w:val="24"/>
          </w:rPr>
          <w:t xml:space="preserve">центрированным значениям </w:t>
        </w:r>
      </w:ins>
      <w:del w:id="16" w:author="ksi" w:date="2020-03-25T16:08:00Z">
        <w:r w:rsidR="00A70F58" w:rsidDel="00C20130">
          <w:rPr>
            <w:rFonts w:ascii="Times New Roman" w:hAnsi="Times New Roman" w:cs="Times New Roman"/>
            <w:sz w:val="24"/>
            <w:szCs w:val="24"/>
          </w:rPr>
          <w:delText>долготе</w:delText>
        </w:r>
      </w:del>
      <w:ins w:id="17" w:author="ksi" w:date="2020-03-25T16:08:00Z">
        <w:r w:rsidR="00C20130">
          <w:rPr>
            <w:rFonts w:ascii="Times New Roman" w:hAnsi="Times New Roman" w:cs="Times New Roman"/>
            <w:sz w:val="24"/>
            <w:szCs w:val="24"/>
          </w:rPr>
          <w:t>долготы</w:t>
        </w:r>
      </w:ins>
      <w:r w:rsidR="00A70F58">
        <w:rPr>
          <w:rFonts w:ascii="Times New Roman" w:hAnsi="Times New Roman" w:cs="Times New Roman"/>
          <w:sz w:val="24"/>
          <w:szCs w:val="24"/>
        </w:rPr>
        <w:t>.</w:t>
      </w:r>
      <w:r w:rsidR="00C20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7A2" w:rsidRPr="00C20130" w:rsidRDefault="00C20130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FF0000"/>
          <w:sz w:val="24"/>
          <w:szCs w:val="24"/>
          <w:lang w:bidi="he-IL"/>
        </w:rPr>
      </w:pP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Подпись вертикальной шкалы: (</w:t>
      </w:r>
      <w:proofErr w:type="gramStart"/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lang w:val="en-US"/>
        </w:rPr>
        <w:t>E</w:t>
      </w:r>
      <w:proofErr w:type="gramEnd"/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-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lang w:val="en-US"/>
        </w:rPr>
        <w:t>E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vertAlign w:val="subscript"/>
        </w:rPr>
        <w:t>ср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)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lang w:bidi="he-IL"/>
        </w:rPr>
        <w:t>×10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vertAlign w:val="superscript"/>
          <w:lang w:bidi="he-IL"/>
        </w:rPr>
        <w:t>-6</w:t>
      </w:r>
      <w:r w:rsidRPr="00C20130">
        <w:rPr>
          <w:rFonts w:ascii="Times New Roman" w:hAnsi="Times New Roman" w:cs="Times New Roman"/>
          <w:color w:val="FF0000"/>
          <w:sz w:val="24"/>
          <w:szCs w:val="24"/>
          <w:highlight w:val="lightGray"/>
          <w:lang w:bidi="he-IL"/>
        </w:rPr>
        <w:t>, °</w:t>
      </w:r>
    </w:p>
    <w:p w:rsidR="00A70F58" w:rsidRPr="00327A04" w:rsidRDefault="00A70F58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26245" w:rsidRDefault="00326245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ins w:id="18" w:author="ksi" w:date="2020-03-25T16:17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ins w:id="19" w:author="ksi" w:date="2020-03-25T16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Выделенные таким образом выбросы превышают </w:t>
        </w:r>
      </w:ins>
      <w:ins w:id="20" w:author="ksi" w:date="2020-03-25T16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коридор </w:t>
        </w:r>
      </w:ins>
      <w:ins w:id="21" w:author="ksi" w:date="2020-03-25T16:1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случайных </w:t>
        </w:r>
      </w:ins>
      <w:ins w:id="22" w:author="ksi" w:date="2020-03-25T16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отклонений в </w:t>
        </w:r>
        <w:r>
          <w:rPr>
            <w:rFonts w:ascii="Times New Roman" w:hAnsi="Times New Roman" w:cs="Times New Roman"/>
            <w:sz w:val="24"/>
            <w:szCs w:val="24"/>
          </w:rPr>
          <w:t>±3σ</w:t>
        </w:r>
        <w:r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от усредненного тренда и могут быть удалены</w:t>
        </w:r>
      </w:ins>
      <w:ins w:id="23" w:author="ksi" w:date="2020-03-25T16:1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из временного ряда данных, или уменьшены до допустимых граничных значений в </w:t>
        </w:r>
      </w:ins>
      <w:ins w:id="24" w:author="ksi" w:date="2020-03-25T16:16:00Z">
        <w:r>
          <w:rPr>
            <w:rFonts w:ascii="Times New Roman" w:hAnsi="Times New Roman" w:cs="Times New Roman"/>
            <w:sz w:val="24"/>
            <w:szCs w:val="24"/>
          </w:rPr>
          <w:t>±3σ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</w:ins>
    </w:p>
    <w:p w:rsidR="00292399" w:rsidRPr="00327A04" w:rsidDel="00384C96" w:rsidRDefault="00DF0969" w:rsidP="00E04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del w:id="25" w:author="ksi" w:date="2020-03-25T16:21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9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Модификацией </w:t>
      </w:r>
      <w:del w:id="26" w:author="ksi" w:date="2020-03-25T16:17:00Z">
        <w:r w:rsidRPr="00DF0969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простой </w:delText>
        </w:r>
      </w:del>
      <w:ins w:id="27" w:author="ksi" w:date="2020-03-25T16:17:00Z">
        <w:r w:rsidR="00384C96"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просто</w:t>
        </w:r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го</w:t>
        </w:r>
        <w:r w:rsidR="00384C96"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28" w:author="ksi" w:date="2020-03-25T16:17:00Z">
        <w:r w:rsidRPr="00DF0969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скользящей </w:delText>
        </w:r>
      </w:del>
      <w:ins w:id="29" w:author="ksi" w:date="2020-03-25T16:17:00Z">
        <w:r w:rsidR="00384C96"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скользяще</w:t>
        </w:r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го</w:t>
        </w:r>
        <w:r w:rsidR="00384C96"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0" w:author="ksi" w:date="2020-03-25T16:17:00Z">
        <w:r w:rsidRPr="00DF0969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средней</w:delText>
        </w:r>
        <w:r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31" w:author="ksi" w:date="2020-03-25T16:17:00Z">
        <w:r w:rsidR="00384C96" w:rsidRPr="00DF09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средне</w:t>
        </w:r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го 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</w:t>
      </w:r>
      <w:ins w:id="32" w:author="ksi" w:date="2020-03-25T16:19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метод </w:t>
        </w:r>
      </w:ins>
      <w:del w:id="33" w:author="ksi" w:date="2020-03-25T16:19:00Z">
        <w:r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экспоненциальное </w:delText>
        </w:r>
      </w:del>
      <w:ins w:id="34" w:author="ksi" w:date="2020-03-25T16:19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экспоненциального </w:t>
        </w:r>
      </w:ins>
      <w:del w:id="35" w:author="ksi" w:date="2020-03-25T16:19:00Z">
        <w:r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сглаживание</w:delText>
        </w:r>
      </w:del>
      <w:ins w:id="36" w:author="ksi" w:date="2020-03-25T16:19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сглаживания</w:t>
        </w:r>
      </w:ins>
      <w:ins w:id="37" w:author="ksi" w:date="2020-03-25T16:18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</w:t>
        </w:r>
      </w:ins>
      <w:del w:id="38" w:author="ksi" w:date="2020-03-25T16:18:00Z">
        <w:r w:rsidRPr="00DF0969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</w:delText>
        </w:r>
        <w:r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Метод экспоненци</w:delText>
        </w:r>
      </w:del>
      <w:del w:id="39" w:author="ksi" w:date="2020-03-25T16:19:00Z"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ального сглаживания</w:delText>
        </w:r>
      </w:del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40" w:author="ksi" w:date="2020-03-25T16:19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который </w:t>
        </w:r>
      </w:ins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получил свое название от последовательности экспоненциально взвешенных скользящих средних.</w:t>
      </w:r>
      <w:r w:rsidR="00AD5443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Каждое значение в этой последовательности зависит от всех предыдущих наблюдаемых значений.</w:t>
      </w:r>
      <w:r w:rsidR="00AD5443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экспоненциальном сглаживании в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еса, присвоенные наблюдаемым значениям, убывают со временем, поэтому </w:t>
      </w:r>
      <w:del w:id="41" w:author="ksi" w:date="2020-03-25T16:21:00Z"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после выполнения вычислений </w:delText>
        </w:r>
      </w:del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часто встречающиеся значения получат наибольший вес, а редкие величины — наименьший.</w:t>
      </w:r>
      <w:r w:rsidR="00E04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D5443" w:rsidRPr="00327A04" w:rsidDel="00384C96" w:rsidRDefault="00384C96" w:rsidP="00C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del w:id="42" w:author="ksi" w:date="2020-03-25T16:22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ins w:id="43" w:author="ksi" w:date="2020-03-25T16:2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 этом случае использу</w:t>
        </w:r>
      </w:ins>
      <w:ins w:id="44" w:author="ksi" w:date="2020-03-25T16:2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</w:ins>
      <w:ins w:id="45" w:author="ksi" w:date="2020-03-25T16:2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тся </w:t>
        </w:r>
      </w:ins>
      <w:del w:id="46" w:author="ksi" w:date="2020-03-25T16:21:00Z"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Тут использование</w:delText>
        </w:r>
      </w:del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боле </w:t>
      </w:r>
      <w:del w:id="47" w:author="ksi" w:date="2020-03-25T16:22:00Z"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сложной </w:delText>
        </w:r>
      </w:del>
      <w:ins w:id="48" w:author="ksi" w:date="2020-03-25T16:22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сложн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ая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49" w:author="ksi" w:date="2020-03-25T16:22:00Z">
        <w:r w:rsidR="00AD5443" w:rsidRPr="00327A04" w:rsidDel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модели </w:delText>
        </w:r>
      </w:del>
      <w:ins w:id="50" w:author="ksi" w:date="2020-03-25T16:22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модел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ь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экспоненциального </w:t>
      </w:r>
      <w:proofErr w:type="spellStart"/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сглаживания.</w:t>
      </w:r>
    </w:p>
    <w:p w:rsidR="001C1EA1" w:rsidRPr="00327A04" w:rsidRDefault="002405A1" w:rsidP="00C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proofErr w:type="spellEnd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Хольта-Уинтерса</w:t>
      </w:r>
      <w:proofErr w:type="spellEnd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44C5E" w:rsidRPr="00D44C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8B2A15" w:rsidRPr="008B2A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D44C5E" w:rsidRPr="00D44C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8B2A15" w:rsidRPr="008B2A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расширением метода </w:t>
      </w:r>
      <w:proofErr w:type="spellStart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Хольта</w:t>
      </w:r>
      <w:proofErr w:type="spellEnd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трехпараметрического экспоненциального сглаживания. Это значит, что метод характеризуется тремя параметрами, которые необходимо выбрать, чтобы получить прогноз. Выбор этих параметров может производит</w:t>
      </w:r>
      <w:ins w:id="51" w:author="ksi" w:date="2020-03-25T16:23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ь</w:t>
        </w:r>
      </w:ins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путем простого перебора.</w:t>
      </w:r>
      <w:ins w:id="52" w:author="ksi" w:date="2020-03-25T16:23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</w:p>
    <w:p w:rsidR="00571751" w:rsidRPr="00327A04" w:rsidRDefault="00022D2A" w:rsidP="00C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0A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 α называется сглаживающим фактором, отвечает за сглаживание ряда вокруг т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ренда, β за сглаживание самого тренда и третий параметр отвечает за </w:t>
      </w:r>
      <w:del w:id="53" w:author="ksi" w:date="2020-03-26T10:03:00Z">
        <w:r w:rsidRPr="00327A04" w:rsidDel="006227C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сезонность</w:delText>
        </w:r>
      </w:del>
      <w:ins w:id="54" w:author="ksi" w:date="2020-03-26T10:03:00Z">
        <w:r w:rsidR="006227C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цикличность</w:t>
        </w:r>
      </w:ins>
      <w:proofErr w:type="gramStart"/>
      <w:ins w:id="55" w:author="ksi" w:date="2020-03-26T10:44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(</w:t>
        </w:r>
      </w:ins>
      <w:ins w:id="56" w:author="ksi" w:date="2020-03-26T10:45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γ</w:t>
        </w:r>
      </w:ins>
      <w:ins w:id="57" w:author="ksi" w:date="2020-03-26T10:44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)</w:t>
        </w:r>
      </w:ins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D5443" w:rsidRPr="00327A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сглаживающего коэффициента, или веса, присвоенного членам ряда, является принципиально важным, поскольку он непосредственно влияет на результат. К сожалению, этот выбор до некоторой степени субъективен, </w:t>
      </w:r>
      <w:r w:rsidR="00DF096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перебором параметров будет заниматься перекрестная проверка</w:t>
      </w:r>
      <w:ins w:id="58" w:author="ksi" w:date="2020-03-25T16:23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8B2A15" w:rsidRPr="008B2A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[3]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использованием метрики качества</w:t>
      </w:r>
      <w:ins w:id="59" w:author="ksi" w:date="2020-03-25T16:23:00Z">
        <w:r w:rsidR="00384C9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8B2A15" w:rsidRPr="008B2A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[4]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73FAF" w:rsidRPr="00327A04" w:rsidDel="00DA08D3" w:rsidRDefault="006227C7" w:rsidP="00C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del w:id="60" w:author="ksi" w:date="2020-03-26T09:52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ins w:id="61" w:author="ksi" w:date="2020-03-26T10:0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Процесс 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кросс-</w:t>
        </w:r>
        <w:proofErr w:type="spellStart"/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валидации</w:t>
        </w:r>
        <w:proofErr w:type="spellEnd"/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 себя включает: </w:t>
        </w:r>
      </w:ins>
      <w:del w:id="62" w:author="ksi" w:date="2020-03-26T10:07:00Z">
        <w:r w:rsidR="003E7BFC" w:rsidRPr="00327A04" w:rsidDel="006227C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Суть </w:delText>
        </w:r>
      </w:del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азбиение набора данных на части</w:t>
      </w:r>
      <w:ins w:id="63" w:author="ksi" w:date="2020-03-23T23:33:00Z">
        <w:r w:rsidR="00B35EE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фолды</w:t>
      </w:r>
      <w:proofErr w:type="spellEnd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затем построение модели на одной части (называемой тренировочным набором)</w:t>
      </w:r>
      <w:r w:rsidR="00022D2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уменьшить разброс результатов, разные циклы кросс-</w:t>
      </w:r>
      <w:proofErr w:type="spellStart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валидации</w:t>
      </w:r>
      <w:proofErr w:type="spellEnd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64" w:author="ksi" w:date="2020-03-26T10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могут </w:t>
        </w:r>
      </w:ins>
      <w:del w:id="65" w:author="ksi" w:date="2020-03-26T10:10:00Z">
        <w:r w:rsidR="002C5738" w:rsidRPr="00327A04" w:rsidDel="006227C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проводятся </w:delText>
        </w:r>
      </w:del>
      <w:proofErr w:type="gramStart"/>
      <w:ins w:id="66" w:author="ksi" w:date="2020-03-26T10:10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провод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тся</w:t>
        </w:r>
        <w:proofErr w:type="gramEnd"/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разных </w:t>
      </w:r>
      <w:ins w:id="67" w:author="ksi" w:date="2020-03-26T10:09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объемах </w:t>
        </w:r>
      </w:ins>
      <w:ins w:id="68" w:author="ksi" w:date="2020-03-26T10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и </w:t>
        </w:r>
      </w:ins>
      <w:ins w:id="69" w:author="ksi" w:date="2020-03-26T10:1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разных</w:t>
        </w:r>
      </w:ins>
      <w:ins w:id="70" w:author="ksi" w:date="2020-03-26T10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71" w:author="ksi" w:date="2020-03-26T10:1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комбинациях исследуемого набора данных</w:t>
        </w:r>
      </w:ins>
      <w:del w:id="72" w:author="ksi" w:date="2020-03-26T10:12:00Z">
        <w:r w:rsidR="002C5738" w:rsidRPr="00327A04" w:rsidDel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разбиениях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результаты </w:t>
      </w:r>
      <w:proofErr w:type="spellStart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валидации</w:t>
      </w:r>
      <w:proofErr w:type="spellEnd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усредняются по всем циклам. </w:t>
      </w:r>
      <w:ins w:id="73" w:author="ksi" w:date="2020-03-26T10:19:00Z">
        <w:r w:rsid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 этом процессе </w:t>
        </w:r>
      </w:ins>
      <w:del w:id="74" w:author="ksi" w:date="2020-03-26T10:20:00Z">
        <w:r w:rsidR="002C5738" w:rsidRPr="00327A04" w:rsidDel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Так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создаются </w:t>
      </w:r>
      <w:ins w:id="75" w:author="ksi" w:date="2020-03-26T10:20:00Z">
        <w:r w:rsid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разные варианты обучающих (</w:t>
        </w:r>
        <w:r w:rsid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train</w:t>
        </w:r>
        <w:r w:rsidR="00AB4353" w:rsidRP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76" w:author="ksi" w:date="2020-03-26T10:20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 xml:space="preserve">) </w:t>
        </w:r>
        <w:r w:rsid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 тестируемых (</w:t>
        </w:r>
      </w:ins>
      <w:ins w:id="77" w:author="ksi" w:date="2020-03-26T10:21:00Z">
        <w:r w:rsid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test</w:t>
        </w:r>
        <w:r w:rsidR="00AB4353" w:rsidRPr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78" w:author="ksi" w:date="2020-03-26T10:21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 xml:space="preserve">) </w:t>
        </w:r>
      </w:ins>
      <w:del w:id="79" w:author="ksi" w:date="2020-03-26T10:21:00Z">
        <w:r w:rsidR="002C5738" w:rsidRPr="00327A04" w:rsidDel="00AB435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несколько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выборок </w:t>
      </w:r>
      <w:del w:id="80" w:author="ksi" w:date="2020-03-26T10:21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 одинаковым количеством данных в частях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соотношение доли верных ответов </w:t>
      </w:r>
      <w:ins w:id="81" w:author="ksi" w:date="2020-03-26T10:23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 выборке 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train</w:t>
        </w:r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приблизительно </w:t>
      </w:r>
      <w:ins w:id="82" w:author="ksi" w:date="2020-03-26T10:23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должно быть </w:t>
        </w:r>
      </w:ins>
      <w:del w:id="83" w:author="ksi" w:date="2020-03-26T10:23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равна </w:delText>
        </w:r>
      </w:del>
      <w:ins w:id="84" w:author="ksi" w:date="2020-03-26T10:23:00Z"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равн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</w:t>
        </w:r>
      </w:ins>
      <w:ins w:id="85" w:author="ksi" w:date="2020-03-26T10:24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таковым </w:t>
        </w:r>
      </w:ins>
      <w:del w:id="86" w:author="ksi" w:date="2020-03-26T10:25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как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del w:id="87" w:author="ksi" w:date="2020-03-26T10:25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тестовой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выборке</w:t>
      </w:r>
      <w:ins w:id="88" w:author="ksi" w:date="2020-03-26T10:25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test</w:t>
        </w:r>
      </w:ins>
      <w:del w:id="89" w:author="ksi" w:date="2020-03-26T10:25:00Z">
        <w:r w:rsidR="00022D2A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так и в обучающей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каждом цикле </w:t>
      </w:r>
      <w:proofErr w:type="spellStart"/>
      <w:ins w:id="90" w:author="ksi" w:date="2020-03-26T10:26:00Z"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валидации</w:t>
        </w:r>
        <w:proofErr w:type="spellEnd"/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качеством </w:t>
      </w:r>
      <w:ins w:id="91" w:author="ksi" w:date="2020-03-26T10:26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обучения могут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следит</w:t>
      </w:r>
      <w:ins w:id="92" w:author="ksi" w:date="2020-03-26T10:27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ь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93" w:author="ksi" w:date="2020-03-26T10:27:00Z">
        <w:r w:rsidR="00D73FAF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функция</w:delText>
        </w:r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94" w:author="ksi" w:date="2020-03-26T10:27:00Z"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функци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потерь: RMSE, MAE, MAPE и др.</w:t>
      </w:r>
      <w:ins w:id="95" w:author="ksi" w:date="2020-03-26T09:46:00Z">
        <w:r w:rsidR="00E40AE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435F5D" w:rsidRPr="00435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[4]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ins w:id="96" w:author="ksi" w:date="2020-03-26T10:28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одну из </w:t>
        </w:r>
      </w:ins>
      <w:del w:id="97" w:author="ksi" w:date="2020-03-26T10:28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которую </w:delText>
        </w:r>
      </w:del>
      <w:ins w:id="98" w:author="ksi" w:date="2020-03-26T10:28:00Z"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котор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ых</w:t>
        </w:r>
        <w:r w:rsidR="00A06374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необходимо 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предварительно </w:t>
      </w:r>
      <w:proofErr w:type="gramStart"/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</w:t>
      </w:r>
      <w:del w:id="99" w:author="ksi" w:date="2020-03-26T10:28:00Z">
        <w:r w:rsidR="002C5738" w:rsidRPr="00327A04" w:rsidDel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ю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ins w:id="100" w:author="ksi" w:date="2020-03-26T10:28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ь</w:t>
        </w:r>
      </w:ins>
      <w:proofErr w:type="gramEnd"/>
      <w:del w:id="101" w:author="ksi" w:date="2020-03-26T09:46:00Z">
        <w:r w:rsidR="002C5738" w:rsidRPr="00327A04" w:rsidDel="00E40AE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 оценивать на кросс-валидации з</w:delText>
        </w:r>
      </w:del>
      <w:del w:id="102" w:author="ksi" w:date="2020-03-26T09:47:00Z">
        <w:r w:rsidR="002C5738" w:rsidRPr="00327A04" w:rsidDel="00E40AE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начение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ins w:id="103" w:author="ksi" w:date="2020-03-26T09:52:00Z">
        <w:r w:rsidR="00DA08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</w:p>
    <w:p w:rsidR="002C5738" w:rsidRPr="00327A04" w:rsidRDefault="00D73FAF" w:rsidP="00C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104" w:author="ksi" w:date="2020-03-26T09:52:00Z">
        <w:r w:rsidRPr="00327A04" w:rsidDel="00DA08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Задачей </w:delText>
        </w:r>
      </w:del>
      <w:ins w:id="105" w:author="ksi" w:date="2020-03-26T09:52:00Z">
        <w:r w:rsidR="00DA08D3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Задач</w:t>
        </w:r>
        <w:r w:rsidR="00DA08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</w:t>
        </w:r>
        <w:r w:rsidR="00DA08D3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ункции потер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ins w:id="106" w:author="ksi" w:date="2020-03-26T09:53:00Z">
        <w:r w:rsidR="00DA08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:</w:t>
        </w:r>
      </w:ins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сравнивать доли верных ответов с </w:t>
      </w:r>
      <w:proofErr w:type="gramStart"/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предсказанными</w:t>
      </w:r>
      <w:proofErr w:type="gramEnd"/>
      <w:del w:id="107" w:author="ksi" w:date="2020-03-26T11:21:00Z">
        <w:r w:rsidR="00AD5443" w:rsidRPr="00327A04" w:rsidDel="00DA11A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искать градиент</w:t>
      </w:r>
      <w:ins w:id="108" w:author="ksi" w:date="2020-03-26T10:30:00Z">
        <w:r w:rsidR="00A0637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109" w:author="ksi" w:date="2020-03-26T11:22:00Z">
        <w:r w:rsidR="00DA11AD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Функции потерь</w:t>
        </w:r>
      </w:ins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менять в соответствии с ним параметры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</w:t>
      </w:r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110" w:author="ksi" w:date="2020-03-26T10:35:00Z">
        <w:r w:rsidR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для достижения </w:t>
        </w:r>
      </w:ins>
      <w:del w:id="111" w:author="ksi" w:date="2020-03-26T10:35:00Z">
        <w:r w:rsidR="002C5738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и бодро опускаться в сторону </w:delText>
        </w:r>
      </w:del>
      <w:r w:rsidR="002C573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глобального минимума ошибки.</w:t>
      </w:r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B5D4D" w:rsidRPr="00327A04" w:rsidRDefault="00E900E5" w:rsidP="001B407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112" w:author="ksi" w:date="2020-03-26T10:46:00Z">
          <w:pPr>
            <w:jc w:val="both"/>
          </w:pPr>
        </w:pPrChange>
      </w:pPr>
      <w:ins w:id="113" w:author="ksi" w:date="2020-03-26T10:3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Если </w:t>
        </w:r>
      </w:ins>
      <w:del w:id="114" w:author="ksi" w:date="2020-03-26T10:36:00Z">
        <w:r w:rsidR="003E7BFC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Но так как </w:delText>
        </w:r>
      </w:del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набор </w:t>
      </w:r>
      <w:ins w:id="115" w:author="ksi" w:date="2020-03-26T10:3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входных </w:t>
        </w:r>
      </w:ins>
      <w:del w:id="116" w:author="ksi" w:date="2020-03-26T10:37:00Z">
        <w:r w:rsidR="003E7BFC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имеют</w:delText>
        </w:r>
        <w:r w:rsidR="003B0F85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117" w:author="ksi" w:date="2020-03-26T10:37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име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т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временную </w:t>
      </w:r>
      <w:ins w:id="118" w:author="ksi" w:date="2020-03-26T10:3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привязку, </w:t>
        </w:r>
      </w:ins>
      <w:del w:id="119" w:author="ksi" w:date="2020-03-26T10:37:00Z">
        <w:r w:rsidR="003E7BFC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структуру</w:delText>
        </w:r>
      </w:del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 перемешива</w:t>
      </w:r>
      <w:ins w:id="120" w:author="ksi" w:date="2020-03-26T10:3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ние </w:t>
        </w:r>
      </w:ins>
      <w:del w:id="121" w:author="ksi" w:date="2020-03-26T10:37:00Z">
        <w:r w:rsidR="003E7BFC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ть данные</w:delText>
        </w:r>
        <w:r w:rsidR="003B0F85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122" w:author="ksi" w:date="2020-03-26T10:37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данны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х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случайном порядке</w:t>
      </w:r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приведет к потере взаимосвязей</w:t>
      </w:r>
      <w:r w:rsidR="003E7BFC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наблюдений друг с другом.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123" w:author="ksi" w:date="2020-03-26T10:3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 этом случае </w:t>
        </w:r>
      </w:ins>
      <w:del w:id="124" w:author="ksi" w:date="2020-03-26T10:38:00Z">
        <w:r w:rsidR="003B0F85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Поэ</w:delText>
        </w:r>
        <w:r w:rsidR="00D73FAF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тому 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применять кросс-</w:t>
      </w:r>
      <w:proofErr w:type="spellStart"/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валидацию</w:t>
      </w:r>
      <w:proofErr w:type="spellEnd"/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скользящем окне</w:t>
      </w:r>
      <w:ins w:id="125" w:author="ksi" w:date="2020-03-26T09:53:00Z">
        <w:r w:rsidR="00DA08D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435F5D" w:rsidRPr="00E042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[5]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(рис.3)</w:t>
      </w:r>
      <w:ins w:id="126" w:author="ksi" w:date="2020-03-26T10:4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которая </w:t>
        </w:r>
      </w:ins>
      <w:del w:id="127" w:author="ksi" w:date="2020-03-26T10:40:00Z">
        <w:r w:rsidR="00D73FAF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</w:delText>
        </w:r>
        <w:r w:rsidR="00022D2A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AD5443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Она </w:delText>
        </w:r>
      </w:del>
      <w:r w:rsidR="00AD5443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обучит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модель на небольшом отрезке временного ряда</w:t>
      </w:r>
      <w:del w:id="128" w:author="ksi" w:date="2020-03-26T10:41:00Z">
        <w:r w:rsidR="00D73FAF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129" w:author="ksi" w:date="2020-03-26T10:4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(</w:t>
        </w:r>
      </w:ins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начала </w:t>
      </w:r>
      <w:proofErr w:type="gramStart"/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некоторого 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ins w:id="130" w:author="ksi" w:date="2020-03-26T10:4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). </w:t>
        </w:r>
      </w:ins>
      <w:del w:id="131" w:author="ksi" w:date="2020-03-26T10:41:00Z">
        <w:r w:rsidR="00D73FAF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132" w:author="ksi" w:date="2020-03-26T10:4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Затем </w:t>
        </w:r>
      </w:ins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делаем прогноз на 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3B0F8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3B0F8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шагов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вперед и считаем ошибку. Далее расширяем обучающую выборку </w:t>
      </w:r>
      <w:del w:id="133" w:author="ksi" w:date="2020-03-26T10:42:00Z">
        <w:r w:rsidR="00D73FAF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до </w:delText>
        </w:r>
        <w:r w:rsidR="00D73FAF" w:rsidRPr="00327A04" w:rsidDel="00E900E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D73FAF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значения 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прогнозируем с 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134" w:author="ksi" w:date="2020-03-26T10:42:00Z">
        <w:r w:rsidR="00D73FAF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del w:id="135" w:author="ksi" w:date="2020-03-26T10:42:00Z">
        <w:r w:rsidR="003B0F85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</w:del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+2*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 так продолжаем двигать тестовый отрезок ряда до тех пор, пока не упрёмся в последнее доступное наблюдение. В итоге получим столько 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частей</w:t>
      </w:r>
      <w:ins w:id="136" w:author="ksi" w:date="2020-03-26T10:43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фолдов</w:t>
      </w:r>
      <w:proofErr w:type="spellEnd"/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B0F8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уместится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промежуток между изначальным</w:t>
      </w:r>
      <w:r w:rsidR="00B02A0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3FA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обучающим отрезком и всей длиной ряда.</w:t>
      </w:r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же модель</w:t>
      </w:r>
      <w:r w:rsidR="00924C6A" w:rsidRPr="00327A04">
        <w:rPr>
          <w:rFonts w:ascii="Times New Roman" w:hAnsi="Times New Roman" w:cs="Times New Roman"/>
          <w:sz w:val="24"/>
          <w:szCs w:val="24"/>
        </w:rPr>
        <w:t xml:space="preserve"> </w:t>
      </w:r>
      <w:del w:id="137" w:author="ksi" w:date="2020-03-26T10:43:00Z">
        <w:r w:rsidR="00924C6A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proofErr w:type="spellStart"/>
      <w:r w:rsidR="00924C6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Хольта-Уинтерса</w:t>
      </w:r>
      <w:proofErr w:type="spellEnd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ограничения на </w:t>
      </w:r>
      <w:ins w:id="138" w:author="ksi" w:date="2020-03-26T10:46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значения </w:t>
        </w:r>
      </w:ins>
      <w:del w:id="139" w:author="ksi" w:date="2020-03-26T10:46:00Z">
        <w:r w:rsidR="003B5D4D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параметры </w:delText>
        </w:r>
      </w:del>
      <w:ins w:id="140" w:author="ksi" w:date="2020-03-26T10:46:00Z">
        <w:r w:rsidR="001B4072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параметр</w:t>
        </w:r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ов</w:t>
        </w:r>
        <w:proofErr w:type="gramStart"/>
        <w:r w:rsidR="001B4072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141" w:author="ksi" w:date="2020-03-26T10:45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(</w:t>
        </w:r>
        <w:r w:rsidR="001B4072" w:rsidRPr="00E40AE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α</w:t>
        </w:r>
      </w:ins>
      <w:ins w:id="142" w:author="ksi" w:date="2020-03-26T10:46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</w:t>
        </w:r>
      </w:ins>
      <w:ins w:id="143" w:author="ksi" w:date="2020-03-26T10:45:00Z">
        <w:r w:rsidR="001B4072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β</w:t>
        </w:r>
      </w:ins>
      <w:ins w:id="144" w:author="ksi" w:date="2020-03-26T10:46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</w:t>
        </w:r>
      </w:ins>
      <w:ins w:id="145" w:author="ksi" w:date="2020-03-26T10:45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γ</w:t>
        </w:r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) </w:t>
        </w:r>
      </w:ins>
      <w:proofErr w:type="gramEnd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0 до 1</w:t>
      </w:r>
      <w:ins w:id="146" w:author="ksi" w:date="2020-03-26T10:46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</w:ins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ins w:id="147" w:author="ksi" w:date="2020-03-26T10:47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</w:t>
        </w:r>
      </w:ins>
      <w:proofErr w:type="gramEnd"/>
      <w:del w:id="148" w:author="ksi" w:date="2020-03-26T10:47:00Z">
        <w:r w:rsidR="003B5D4D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п</w:delText>
        </w:r>
      </w:del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del w:id="149" w:author="ksi" w:date="2020-03-26T10:47:00Z">
        <w:r w:rsidR="003B5D4D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этому </w:t>
      </w:r>
      <w:ins w:id="150" w:author="ksi" w:date="2020-03-26T10:47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здесь </w:t>
        </w:r>
      </w:ins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используем </w:t>
      </w:r>
      <w:ins w:id="151" w:author="ksi" w:date="2020-03-26T10:48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алгоритм </w:t>
        </w:r>
      </w:ins>
      <w:del w:id="152" w:author="ksi" w:date="2020-03-26T10:47:00Z">
        <w:r w:rsidR="003B0F85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(</w:delText>
        </w:r>
      </w:del>
      <w:proofErr w:type="spellStart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Truncated</w:t>
      </w:r>
      <w:proofErr w:type="spellEnd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Newton</w:t>
      </w:r>
      <w:proofErr w:type="spellEnd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conjugate</w:t>
      </w:r>
      <w:proofErr w:type="spellEnd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gradient</w:t>
      </w:r>
      <w:proofErr w:type="spellEnd"/>
      <w:del w:id="153" w:author="ksi" w:date="2020-03-26T10:48:00Z">
        <w:r w:rsidR="003B0F85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)</w:delText>
        </w:r>
      </w:del>
      <w:ins w:id="154" w:author="ksi" w:date="2020-03-26T10:47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0C1697" w:rsidRPr="000C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[6]</w:t>
      </w:r>
      <w:ins w:id="155" w:author="ksi" w:date="2020-03-26T10:48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="003B5D4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задаёт ограничени</w:t>
      </w:r>
      <w:ins w:id="156" w:author="ksi" w:date="2020-03-26T10:48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я</w:t>
        </w:r>
      </w:ins>
      <w:del w:id="157" w:author="ksi" w:date="2020-03-26T10:48:00Z">
        <w:r w:rsidR="00D22582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е</w:delText>
        </w:r>
      </w:del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158" w:author="ksi" w:date="2020-03-26T10:48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этих параметров </w:t>
        </w:r>
      </w:ins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proofErr w:type="spellStart"/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крос-</w:t>
      </w:r>
      <w:del w:id="159" w:author="ksi" w:date="2020-03-26T10:48:00Z">
        <w:r w:rsidR="00D22582" w:rsidRPr="00327A04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валидации</w:delText>
        </w:r>
        <w:r w:rsidR="003B0F85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160" w:author="ksi" w:date="2020-03-26T10:48:00Z">
        <w:r w:rsidR="001B4072"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валидаци</w:t>
        </w:r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ю</w:t>
        </w:r>
      </w:ins>
      <w:proofErr w:type="spellEnd"/>
      <w:del w:id="161" w:author="ksi" w:date="2020-03-26T10:48:00Z">
        <w:r w:rsidR="003B0F85"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параметрам</w:delText>
        </w:r>
      </w:del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B5D4D" w:rsidRPr="00327A04" w:rsidRDefault="003B5D4D" w:rsidP="009135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73FAF" w:rsidRDefault="00D73FAF" w:rsidP="00D739C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701031" cy="2202760"/>
            <wp:effectExtent l="0" t="0" r="4445" b="7620"/>
            <wp:docPr id="13" name="Рисунок 13" descr="C:\Users\helg\Pictures\f5c7cdb39ccd4ba68378ca232d20d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g\Pictures\f5c7cdb39ccd4ba68378ca232d20d8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96" cy="22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F85" w:rsidRPr="00327A04" w:rsidRDefault="003B0F85" w:rsidP="0091351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3 – Перекрестная проверка </w:t>
      </w:r>
      <w:proofErr w:type="spellStart"/>
      <w:ins w:id="162" w:author="ksi" w:date="2020-03-26T10:49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методои</w:t>
        </w:r>
        <w:proofErr w:type="spellEnd"/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163" w:author="ksi" w:date="2020-03-26T10:49:00Z">
        <w:r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на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скользяще</w:t>
      </w:r>
      <w:del w:id="164" w:author="ksi" w:date="2020-03-26T10:49:00Z">
        <w:r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м</w:delText>
        </w:r>
      </w:del>
      <w:ins w:id="165" w:author="ksi" w:date="2020-03-26T10:49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го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166" w:author="ksi" w:date="2020-03-26T10:50:00Z">
        <w:r w:rsidDel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окне</w:delText>
        </w:r>
      </w:del>
      <w:ins w:id="167" w:author="ksi" w:date="2020-03-26T10:50:00Z"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окн</w:t>
        </w:r>
        <w:r w:rsidR="001B407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а.</w:t>
        </w:r>
      </w:ins>
    </w:p>
    <w:p w:rsidR="007034A1" w:rsidRDefault="001B4072" w:rsidP="001B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168" w:author="ksi" w:date="2020-03-26T10:50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40" w:lineRule="auto"/>
            <w:jc w:val="both"/>
            <w:textAlignment w:val="baseline"/>
          </w:pPr>
        </w:pPrChange>
      </w:pPr>
      <w:ins w:id="169" w:author="ksi" w:date="2020-03-26T10:51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Исследуемая нами выборка координаты по долготе марки </w:t>
        </w:r>
      </w:ins>
      <w:ins w:id="170" w:author="ksi" w:date="2020-03-26T10:52:00Z">
        <w:r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IAT</w:t>
        </w:r>
        <w:r w:rsidRPr="00175EA7">
          <w:rPr>
            <w:rFonts w:ascii="Times New Roman" w:hAnsi="Times New Roman" w:cs="Times New Roman"/>
            <w:color w:val="000000" w:themeColor="text1"/>
            <w:sz w:val="24"/>
            <w:szCs w:val="24"/>
          </w:rPr>
          <w:t>3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содержит около 4 тысяч </w:t>
        </w:r>
        <w:r w:rsidR="009C7DA9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значений</w:t>
        </w:r>
      </w:ins>
      <w:ins w:id="171" w:author="ksi" w:date="2020-03-26T10:53:00Z">
        <w:r w:rsidR="009C7DA9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72" w:author="ksi" w:date="2020-03-26T10:52:00Z">
        <w:r w:rsidR="009C7DA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3" w:author="ksi" w:date="2020-03-26T10:53:00Z">
        <w:r w:rsidR="009C7DA9">
          <w:rPr>
            <w:rFonts w:ascii="Times New Roman" w:hAnsi="Times New Roman" w:cs="Times New Roman"/>
            <w:color w:val="000000" w:themeColor="text1"/>
            <w:sz w:val="24"/>
            <w:szCs w:val="24"/>
          </w:rPr>
          <w:t>П</w:t>
        </w:r>
      </w:ins>
      <w:ins w:id="174" w:author="ksi" w:date="2020-03-26T10:52:00Z">
        <w:r w:rsidR="009C7DA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ри этом </w:t>
        </w:r>
      </w:ins>
      <w:del w:id="175" w:author="ksi" w:date="2020-03-26T10:53:00Z">
        <w:r w:rsidR="00924C6A" w:rsidRPr="00327A04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Так </w:delText>
        </w:r>
      </w:del>
      <w:r w:rsidR="00924C6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обучилась </w:t>
      </w:r>
      <w:del w:id="176" w:author="ksi" w:date="2020-03-26T10:53:00Z">
        <w:r w:rsidR="00924C6A" w:rsidRPr="00327A04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за </w:delText>
        </w:r>
      </w:del>
      <w:ins w:id="177" w:author="ksi" w:date="2020-03-26T10:57:00Z">
        <w:r w:rsidR="009C7DA9" w:rsidRP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178" w:author="ksi" w:date="2020-03-26T10:57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>~</w:t>
        </w:r>
      </w:ins>
      <w:r w:rsidR="00924C6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ins w:id="179" w:author="ksi" w:date="2020-03-26T10:57:00Z">
        <w:r w:rsidR="009C7DA9" w:rsidRP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180" w:author="ksi" w:date="2020-03-26T10:57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>1</w:t>
        </w:r>
      </w:ins>
      <w:del w:id="181" w:author="ksi" w:date="2020-03-26T10:57:00Z">
        <w:r w:rsidR="00924C6A" w:rsidRPr="00327A04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0</w:delText>
        </w:r>
      </w:del>
      <w:r w:rsidR="00B02A0D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секунд</w:t>
      </w:r>
      <w:ins w:id="182" w:author="ksi" w:date="2020-03-26T10:58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у</w:t>
        </w:r>
      </w:ins>
      <w:r w:rsidR="00022D2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183" w:author="ksi" w:date="2020-03-26T10:54:00Z">
        <w:r w:rsidR="00913510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(рис.6)</w:delText>
        </w:r>
      </w:del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подобрала оптимальные параметры</w:t>
      </w:r>
      <w:proofErr w:type="gramStart"/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(α,</w:t>
      </w:r>
      <w:ins w:id="184" w:author="ksi" w:date="2020-03-26T10:54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β,</w:t>
      </w:r>
      <w:ins w:id="185" w:author="ksi" w:date="2020-03-26T10:54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γ)</w:t>
      </w:r>
      <w:ins w:id="186" w:author="ksi" w:date="2020-03-26T10:55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187" w:author="ksi" w:date="2020-03-26T10:55:00Z">
        <w:r w:rsidR="00340242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  <w:r w:rsidR="00924C6A" w:rsidRPr="00327A04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количество данных в ряде 3983</w:delText>
        </w:r>
      </w:del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End"/>
      <w:r w:rsidR="00924C6A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сделала прогноз на 5</w:t>
      </w:r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шагов вперед </w:t>
      </w:r>
      <w:ins w:id="188" w:author="ksi" w:date="2020-03-26T11:02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(дискретных единиц данных, в нашем случае </w:t>
        </w:r>
      </w:ins>
      <w:ins w:id="189" w:author="ksi" w:date="2020-03-26T11:03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–</w:t>
        </w:r>
      </w:ins>
      <w:ins w:id="190" w:author="ksi" w:date="2020-03-26T11:02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дней)</w:t>
        </w:r>
      </w:ins>
      <w:ins w:id="191" w:author="ksi" w:date="2020-03-26T11:03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. </w:t>
        </w:r>
      </w:ins>
      <w:del w:id="192" w:author="ksi" w:date="2020-03-26T11:03:00Z">
        <w:r w:rsidR="00D22582" w:rsidRPr="00327A04" w:rsidDel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неплохо описала исходный временной ряд, отловив сильные выбросы</w:delText>
        </w:r>
      </w:del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 же </w:t>
      </w:r>
      <w:r w:rsidR="003B0F85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видно,</w:t>
      </w:r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модель реагирует на изменения</w:t>
      </w:r>
      <w:r w:rsidR="00230B6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ряда затем возвращает дисперсию</w:t>
      </w:r>
      <w:r w:rsidR="00D2258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обычным значениям</w:t>
      </w:r>
      <w:r w:rsidR="003B585E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Средняя процентная ошибка составляет 6,69% 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 4).</w:t>
      </w:r>
    </w:p>
    <w:p w:rsidR="00913510" w:rsidRPr="00327A04" w:rsidRDefault="00913510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2582" w:rsidRDefault="00924C6A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193" w:author="ksi" w:date="2020-03-26T10:58:00Z">
        <w:r w:rsidRPr="00327A04" w:rsidDel="009C7DA9">
          <w:rPr>
            <w:rFonts w:ascii="Times New Roman" w:eastAsia="Times New Roman" w:hAnsi="Times New Roman" w:cs="Times New Roman"/>
            <w:noProof/>
            <w:color w:val="000000"/>
            <w:sz w:val="24"/>
            <w:szCs w:val="24"/>
            <w:lang w:eastAsia="ru-RU"/>
          </w:rPr>
          <w:drawing>
            <wp:inline distT="0" distB="0" distL="0" distR="0" wp14:anchorId="79F333CD" wp14:editId="02172C6C">
              <wp:extent cx="5136515" cy="389890"/>
              <wp:effectExtent l="0" t="0" r="6985" b="0"/>
              <wp:docPr id="2" name="Рисунок 2" descr="C:\Users\helg\Downloads\holtWinter_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helg\Downloads\holtWinter_time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36515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913510" w:rsidRPr="00327A04" w:rsidDel="009C7DA9" w:rsidRDefault="00340242" w:rsidP="00913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del w:id="194" w:author="ksi" w:date="2020-03-26T10:59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195" w:author="ksi" w:date="2020-03-26T10:59:00Z">
        <w:r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Рисунок </w:delText>
        </w:r>
      </w:del>
      <w:del w:id="196" w:author="ksi" w:date="2020-03-26T10:56:00Z">
        <w:r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5</w:delText>
        </w:r>
      </w:del>
      <w:del w:id="197" w:author="ksi" w:date="2020-03-26T10:59:00Z">
        <w:r w:rsidR="00913510"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–Время обучения модели и подбор параметров</w:delText>
        </w:r>
      </w:del>
    </w:p>
    <w:p w:rsidR="003B585E" w:rsidRDefault="00924C6A" w:rsidP="009135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B47EFD" wp14:editId="43787C43">
            <wp:extent cx="5929200" cy="4417200"/>
            <wp:effectExtent l="0" t="0" r="0" b="2540"/>
            <wp:docPr id="4" name="Рисунок 4" descr="C:\Users\helg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g\Pictures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00" cy="44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10" w:rsidRPr="00327A04" w:rsidRDefault="00340242" w:rsidP="0091351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Рисунок </w:t>
      </w:r>
      <w:ins w:id="198" w:author="ksi" w:date="2020-03-26T11:01:00Z">
        <w:r w:rsidR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4</w:t>
        </w:r>
      </w:ins>
      <w:del w:id="199" w:author="ksi" w:date="2020-03-26T11:01:00Z">
        <w:r w:rsidDel="009C7D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5</w:delText>
        </w:r>
      </w:del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ins w:id="200" w:author="ksi" w:date="2020-03-27T08:46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</w:t>
      </w:r>
      <w:r w:rsidR="00913510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трехпараметрического экспоненциального сглаживания</w:t>
      </w:r>
      <w:ins w:id="201" w:author="ksi" w:date="2020-03-26T11:07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202" w:author="ksi" w:date="2020-03-26T11:08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</w:t>
        </w:r>
      </w:ins>
      <w:ins w:id="203" w:author="ksi" w:date="2020-03-26T11:07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доверительны</w:t>
        </w:r>
      </w:ins>
      <w:ins w:id="204" w:author="ksi" w:date="2020-03-26T11:08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м</w:t>
        </w:r>
      </w:ins>
      <w:ins w:id="205" w:author="ksi" w:date="2020-03-26T11:07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интервал</w:t>
        </w:r>
      </w:ins>
      <w:ins w:id="206" w:author="ksi" w:date="2020-03-26T11:08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ом</w:t>
        </w:r>
      </w:ins>
      <w:ins w:id="207" w:author="ksi" w:date="2020-03-26T11:07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208" w:author="ksi" w:date="2020-03-26T11:08:00Z">
        <w:r w:rsidR="009F7755">
          <w:rPr>
            <w:rFonts w:ascii="Times New Roman" w:hAnsi="Times New Roman" w:cs="Times New Roman"/>
            <w:sz w:val="24"/>
            <w:szCs w:val="24"/>
          </w:rPr>
          <w:t>±3σ.</w:t>
        </w:r>
      </w:ins>
      <w:ins w:id="209" w:author="ksi" w:date="2020-03-26T11:05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</w:t>
        </w:r>
      </w:ins>
      <w:ins w:id="210" w:author="ksi" w:date="2020-03-26T11:09:00Z">
        <w:r w:rsidR="009F775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Зеленые </w:t>
        </w:r>
        <w:r w:rsidR="009F7755">
          <w:rPr>
            <w:rFonts w:ascii="Times New Roman" w:hAnsi="Times New Roman" w:cs="Times New Roman"/>
            <w:sz w:val="24"/>
            <w:szCs w:val="24"/>
          </w:rPr>
          <w:t xml:space="preserve">точки </w:t>
        </w:r>
        <w:r w:rsidR="009F7755">
          <w:rPr>
            <w:rFonts w:ascii="Times New Roman" w:hAnsi="Times New Roman" w:cs="Times New Roman"/>
            <w:sz w:val="24"/>
            <w:szCs w:val="24"/>
          </w:rPr>
          <w:t xml:space="preserve">– </w:t>
        </w:r>
        <w:r w:rsidR="009F7755">
          <w:rPr>
            <w:rFonts w:ascii="Times New Roman" w:hAnsi="Times New Roman" w:cs="Times New Roman"/>
            <w:sz w:val="24"/>
            <w:szCs w:val="24"/>
          </w:rPr>
          <w:t>идентифицированные выбросы</w:t>
        </w:r>
      </w:ins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ins w:id="211" w:author="ksi" w:date="2020-03-27T09:19:00Z">
        <w:r w:rsidR="008A75E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8A75E7" w:rsidRPr="00A23A0C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</w:rPr>
          <w:t>Горизонтальная шкала - Порядковое количество дней</w:t>
        </w:r>
      </w:ins>
    </w:p>
    <w:p w:rsidR="003C4744" w:rsidRPr="00327A04" w:rsidRDefault="00EC6155" w:rsidP="009F775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212" w:author="ksi" w:date="2020-03-26T11:10:00Z">
          <w:pPr>
            <w:jc w:val="both"/>
          </w:pPr>
        </w:pPrChange>
      </w:pP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 модель</w:t>
      </w:r>
      <w:del w:id="213" w:author="ksi" w:date="2020-03-27T08:17:00Z">
        <w:r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  <w:r w:rsidR="003B585E"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для сравнения </w:delText>
        </w:r>
        <w:r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которая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обучается очень быстро и не требуют слишком больших затрат по подготовке данных</w:t>
      </w:r>
      <w:ins w:id="214" w:author="ksi" w:date="2020-03-27T08:17:00Z">
        <w:r w:rsidR="005305D0" w:rsidRP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215" w:author="ksi" w:date="2020-03-27T08:17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 xml:space="preserve"> – </w:t>
        </w:r>
      </w:ins>
      <w:del w:id="216" w:author="ksi" w:date="2020-03-27T08:17:00Z">
        <w:r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-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линейная регр</w:t>
      </w:r>
      <w:r w:rsidR="003B585E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ессия</w:t>
      </w:r>
      <w:ins w:id="217" w:author="ksi" w:date="2020-03-27T08:17:00Z">
        <w:r w:rsidR="005305D0" w:rsidRP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218" w:author="ksi" w:date="2020-03-27T08:18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 xml:space="preserve"> </w:t>
        </w:r>
      </w:ins>
      <w:r w:rsidR="00435F5D" w:rsidRPr="00435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0C1697" w:rsidRPr="000C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435F5D" w:rsidRPr="00435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ins w:id="219" w:author="ksi" w:date="2020-03-27T08:19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на вход которой подается </w:t>
        </w:r>
      </w:ins>
      <w:del w:id="220" w:author="ksi" w:date="2020-03-27T08:20:00Z">
        <w:r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</w:delText>
        </w:r>
        <w:r w:rsidR="003B0F85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8F2909"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Времен</w:delText>
        </w:r>
      </w:del>
      <w:del w:id="221" w:author="ksi" w:date="2020-03-27T08:21:00Z">
        <w:r w:rsidR="008F2909"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ной ряд состоит из времени и координаты (</w:delText>
        </w:r>
      </w:del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одномерный временной ряд</w:t>
      </w:r>
      <w:ins w:id="222" w:author="ksi" w:date="2020-03-27T08:21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координат</w:t>
        </w:r>
      </w:ins>
      <w:del w:id="223" w:author="ksi" w:date="2020-03-27T08:21:00Z">
        <w:r w:rsidR="008F2909"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)</w:delText>
        </w:r>
      </w:del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224" w:author="ksi" w:date="2020-03-27T08:21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При этом </w:t>
        </w:r>
      </w:ins>
      <w:del w:id="225" w:author="ksi" w:date="2020-03-27T08:21:00Z">
        <w:r w:rsidR="003B0F85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Н</w:delText>
        </w:r>
      </w:del>
      <w:ins w:id="226" w:author="ksi" w:date="2020-03-27T08:21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н</w:t>
        </w:r>
      </w:ins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еобходимо</w:t>
      </w:r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227" w:author="ksi" w:date="2020-03-27T08:22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определить </w:t>
        </w:r>
      </w:ins>
      <w:del w:id="228" w:author="ksi" w:date="2020-03-27T08:22:00Z">
        <w:r w:rsidR="008F2909" w:rsidRPr="00327A04" w:rsidDel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выделить </w:delText>
        </w:r>
      </w:del>
      <w:r w:rsidR="009D3A18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признаки,</w:t>
      </w:r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 подают</w:t>
      </w:r>
      <w:ins w:id="229" w:author="ksi" w:date="2020-03-27T08:22:00Z">
        <w:r w:rsidR="005305D0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ся</w:t>
        </w:r>
      </w:ins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вход обучающей модели. Э</w:t>
      </w:r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могут быть </w:t>
      </w:r>
      <w:r w:rsidR="008F2909" w:rsidRPr="005305D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30" w:author="ksi" w:date="2020-03-27T08:22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лаги</w:t>
      </w:r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временного ряда, минимальное и максимальное значения</w:t>
      </w:r>
      <w:ins w:id="231" w:author="ksi" w:date="2020-03-27T09:37:00Z">
        <w:r w:rsidR="00BC0C6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анализируемого признака</w:t>
        </w:r>
      </w:ins>
      <w:r w:rsidR="008F290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среднее, дисперсия и т.д.</w:t>
      </w:r>
      <w:r w:rsidR="003B0F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232" w:author="ksi" w:date="2020-03-27T09:42:00Z">
        <w:r w:rsidR="008F2909" w:rsidRPr="00A01AB3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233" w:author="ksi" w:date="2020-03-27T08:26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>Также определить какие признаки можно еще вытянуть, если в ряде прослеживаться сезонность</w:delText>
        </w:r>
        <w:r w:rsidR="003B0F85" w:rsidRPr="00A01AB3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234" w:author="ksi" w:date="2020-03-27T08:26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 xml:space="preserve">, </w:delText>
        </w:r>
        <w:r w:rsidR="008F2909" w:rsidRPr="00A01AB3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235" w:author="ksi" w:date="2020-03-27T08:26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 xml:space="preserve">избавиться от категориальных признаков </w:delText>
        </w:r>
        <w:r w:rsidR="003C4744" w:rsidRPr="00A01AB3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236" w:author="ksi" w:date="2020-03-27T08:26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>можно кодированием среднего так каждый час дня или день недели можно закодировать соответствующим средним числом.</w:delText>
        </w:r>
        <w:r w:rsidR="003C4744" w:rsidRPr="00327A04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3B0F85" w:rsidRPr="00A01AB3" w:rsidDel="00782FBE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237" w:author="ksi" w:date="2020-03-27T08:30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 xml:space="preserve">Что скажется на качестве обучения. </w:delText>
        </w:r>
      </w:del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38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Сдвигая значения координаты </w:t>
      </w:r>
      <w:r w:rsidR="009D3A18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39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отступая, на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0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  <w:rPrChange w:id="241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ru-RU"/>
            </w:rPr>
          </w:rPrChange>
        </w:rPr>
        <w:t>n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2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шагов назад, мы получаем столбец объектов, в котором текущее значение временного ряда совпадает с его значением во времени t-n</w:t>
      </w:r>
      <w:r w:rsidR="007034A1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3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, если сделать сдвиг на 1 задержку и обучить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4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модель этой функции, модель сможет прогнозировать на 1 шаг вперед от наблюдения текущего состояния ряда. У</w:t>
      </w:r>
      <w:r w:rsidR="007034A1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5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величение задержки, скажем, до 5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6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, позв</w:t>
      </w:r>
      <w:r w:rsidR="007034A1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7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олит модели делать прогнозы на 5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8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шагов вперед; однако он будет использовать</w:t>
      </w:r>
      <w:r w:rsidR="007034A1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49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данные, наблюдаемые 5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50" w:author="ksi" w:date="2020-03-27T08:30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шагов назад. Если что-то принципиально изменит ряд в течение этого ненаблюдаемого периода, модель не уловит эти изменения и выдаст прогнозы с большой ошибкой.</w:t>
      </w:r>
      <w:r w:rsidR="003C4744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Следовательно, во время первоначального выбора задержки необходимо найти баланс между 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51" w:author="ksi" w:date="2020-03-27T08:29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оптимальным качеством</w:t>
      </w:r>
      <w:r w:rsidR="003C4744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прогнозирования и </w:t>
      </w:r>
      <w:r w:rsidR="003C4744" w:rsidRPr="00A01A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52" w:author="ksi" w:date="2020-03-27T08:29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длиной горизонта</w:t>
      </w:r>
      <w:r w:rsidR="003C4744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прогнозирования.</w:t>
      </w:r>
    </w:p>
    <w:p w:rsidR="00CE47B6" w:rsidRDefault="007034A1" w:rsidP="00A01AB3">
      <w:pPr>
        <w:ind w:firstLine="851"/>
        <w:jc w:val="both"/>
        <w:rPr>
          <w:ins w:id="253" w:author="ksi" w:date="2020-03-27T08:45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254" w:author="ksi" w:date="2020-03-27T08:30:00Z">
          <w:pPr>
            <w:jc w:val="both"/>
          </w:pPr>
        </w:pPrChange>
      </w:pP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ins w:id="255" w:author="ksi" w:date="2020-03-27T08:41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а рисунке 5 </w:t>
        </w:r>
      </w:ins>
      <w:del w:id="256" w:author="ksi" w:date="2020-03-27T08:41:00Z">
        <w:r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иже 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веден </w:t>
      </w:r>
      <w:del w:id="257" w:author="ksi" w:date="2020-03-27T08:41:00Z">
        <w:r w:rsidR="00913510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график </w:delText>
        </w:r>
      </w:del>
      <w:ins w:id="258" w:author="ksi" w:date="2020-03-27T08:41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результат</w:t>
        </w:r>
      </w:ins>
      <w:del w:id="259" w:author="ksi" w:date="2020-03-27T08:41:00Z">
        <w:r w:rsidR="00913510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(</w:delText>
        </w:r>
        <w:r w:rsidR="00340242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р</w:delText>
        </w:r>
      </w:del>
      <w:del w:id="260" w:author="ksi" w:date="2020-03-27T08:42:00Z">
        <w:r w:rsidR="00340242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ис. </w:delText>
        </w:r>
      </w:del>
      <w:del w:id="261" w:author="ksi" w:date="2020-03-27T08:31:00Z">
        <w:r w:rsidR="00340242" w:rsidDel="00A01AB3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6</w:delText>
        </w:r>
      </w:del>
      <w:del w:id="262" w:author="ksi" w:date="2020-03-27T08:42:00Z">
        <w:r w:rsidR="00913510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)</w:delText>
        </w:r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 линейной ре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грес</w:t>
      </w:r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</w:t>
      </w:r>
      <w:ins w:id="263" w:author="ksi" w:date="2020-03-27T08:42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которая тоже неплохо описывает ряд </w:t>
      </w:r>
      <w:ins w:id="264" w:author="ksi" w:date="2020-03-27T08:43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исходных </w:t>
        </w:r>
      </w:ins>
      <w:ins w:id="265" w:author="ksi" w:date="2020-03-27T08:42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данных </w:t>
        </w:r>
      </w:ins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ins w:id="266" w:author="ksi" w:date="2020-03-27T08:43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выделяет </w:t>
        </w:r>
      </w:ins>
      <w:del w:id="267" w:author="ksi" w:date="2020-03-27T08:43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отлавливает 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выбросы с</w:t>
      </w:r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средней абсолютной</w:t>
      </w:r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268" w:author="ksi" w:date="2020-03-27T08:43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процентной 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ошибкой </w:t>
      </w:r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</w:t>
      </w:r>
      <w:ins w:id="269" w:author="ksi" w:date="2020-03-27T08:44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P</w:t>
        </w:r>
      </w:ins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11</w:t>
      </w:r>
      <w:ins w:id="270" w:author="ksi" w:date="2020-03-27T08:44:00Z">
        <w:r w:rsidR="00CE47B6" w:rsidRP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  <w:rPrChange w:id="271" w:author="ksi" w:date="2020-03-27T08:4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rPrChange>
          </w:rPr>
          <w:t>.</w:t>
        </w:r>
      </w:ins>
      <w:del w:id="272" w:author="ksi" w:date="2020-03-27T08:44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03%</w:t>
      </w:r>
      <w:ins w:id="273" w:author="ksi" w:date="2020-03-27T08:45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 xml:space="preserve"> </w:t>
        </w:r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при </w:t>
        </w:r>
      </w:ins>
      <w:del w:id="274" w:author="ksi" w:date="2020-03-27T08:45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 но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скорост</w:t>
      </w:r>
      <w:ins w:id="275" w:author="ksi" w:date="2020-03-27T08:45:00Z">
        <w:r w:rsidR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</w:ins>
      <w:del w:id="276" w:author="ksi" w:date="2020-03-27T08:45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ь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обучения </w:t>
      </w:r>
      <w:del w:id="277" w:author="ksi" w:date="2020-03-27T08:45:00Z">
        <w:r w:rsidR="00F531B9"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составила </w:delText>
        </w:r>
      </w:del>
      <w:r w:rsidR="00F531B9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мили секунд.</w:t>
      </w:r>
    </w:p>
    <w:p w:rsidR="007034A1" w:rsidRPr="00327A04" w:rsidDel="00CE47B6" w:rsidRDefault="007034A1" w:rsidP="00A01AB3">
      <w:pPr>
        <w:ind w:firstLine="851"/>
        <w:jc w:val="both"/>
        <w:rPr>
          <w:del w:id="278" w:author="ksi" w:date="2020-03-27T08:45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279" w:author="ksi" w:date="2020-03-27T08:30:00Z">
          <w:pPr>
            <w:jc w:val="both"/>
          </w:pPr>
        </w:pPrChange>
      </w:pPr>
      <w:del w:id="280" w:author="ksi" w:date="2020-03-27T08:45:00Z">
        <w:r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del w:id="281" w:author="ksi" w:date="2020-03-27T08:28:00Z">
        <w:r w:rsidR="00F531B9" w:rsidRPr="00327A04" w:rsidDel="00A01AB3">
          <w:rPr>
            <w:rFonts w:ascii="Times New Roman" w:eastAsia="Times New Roman" w:hAnsi="Times New Roman" w:cs="Times New Roman"/>
            <w:noProof/>
            <w:color w:val="000000"/>
            <w:sz w:val="24"/>
            <w:szCs w:val="24"/>
            <w:lang w:eastAsia="ru-RU"/>
          </w:rPr>
          <w:drawing>
            <wp:inline distT="0" distB="0" distL="0" distR="0" wp14:anchorId="5FBE2C40" wp14:editId="1DB47003">
              <wp:extent cx="5931535" cy="461010"/>
              <wp:effectExtent l="0" t="0" r="0" b="0"/>
              <wp:docPr id="8" name="Рисунок 8" descr="C:\Users\helg\Downloads\lineRegTim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helg\Downloads\lineRegTime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1535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8F2909" w:rsidRDefault="008F2909" w:rsidP="009135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del w:id="282" w:author="ksi" w:date="2020-03-27T08:45:00Z">
        <w:r w:rsidRPr="00327A04" w:rsidDel="00CE47B6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="007034A1" w:rsidRPr="00327A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9790" cy="2981960"/>
            <wp:effectExtent l="0" t="0" r="3810" b="8890"/>
            <wp:docPr id="7" name="Рисунок 7" descr="C:\Users\helg\Pictures\line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g\Pictures\line_re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10" w:rsidRPr="00327A04" w:rsidRDefault="00340242" w:rsidP="0091351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Рисунок </w:t>
      </w:r>
      <w:ins w:id="283" w:author="ksi" w:date="2020-03-27T08:46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5</w:t>
        </w:r>
      </w:ins>
      <w:del w:id="284" w:author="ksi" w:date="2020-03-27T08:46:00Z">
        <w:r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6</w:delText>
        </w:r>
      </w:del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ins w:id="285" w:author="ksi" w:date="2020-03-27T08:46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 линейной регрессии</w:t>
      </w:r>
      <w:ins w:id="286" w:author="ksi" w:date="2020-03-27T08:47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с доверительным интервалом </w:t>
        </w:r>
        <w:r w:rsidR="00815165">
          <w:rPr>
            <w:rFonts w:ascii="Times New Roman" w:hAnsi="Times New Roman" w:cs="Times New Roman"/>
            <w:sz w:val="24"/>
            <w:szCs w:val="24"/>
          </w:rPr>
          <w:t>±3σ.</w:t>
        </w:r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</w:t>
        </w:r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Синие</w:t>
        </w:r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815165">
          <w:rPr>
            <w:rFonts w:ascii="Times New Roman" w:hAnsi="Times New Roman" w:cs="Times New Roman"/>
            <w:sz w:val="24"/>
            <w:szCs w:val="24"/>
          </w:rPr>
          <w:t>точки – идентифицированные выбросы</w:t>
        </w:r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</w:ins>
      <w:ins w:id="287" w:author="ksi" w:date="2020-03-27T09:03:00Z"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D50B67" w:rsidRPr="00D50B67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  <w:rPrChange w:id="288" w:author="ksi" w:date="2020-03-27T09:0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t>Горизонтальная шкала - Порядковое количество дней</w:t>
        </w:r>
      </w:ins>
    </w:p>
    <w:p w:rsidR="00340242" w:rsidRDefault="00F531B9" w:rsidP="0081516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289" w:author="ksi" w:date="2020-03-27T08:48:00Z">
          <w:pPr>
            <w:jc w:val="both"/>
          </w:pPr>
        </w:pPrChange>
      </w:pP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Наиболее популярными регрессионными моделями с </w:t>
      </w:r>
      <w:r w:rsidRPr="008151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90" w:author="ksi" w:date="2020-03-27T08:48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регуляризацией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регрессии 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Ridge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Lasso</w:t>
      </w:r>
      <w:proofErr w:type="spellEnd"/>
      <w:ins w:id="291" w:author="ksi" w:date="2020-03-27T08:48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0C1697" w:rsidRPr="000C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[8]</w:t>
      </w:r>
      <w:ins w:id="292" w:author="ksi" w:date="2020-03-27T08:51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которые </w:t>
        </w:r>
      </w:ins>
      <w:del w:id="293" w:author="ksi" w:date="2020-03-27T08:51:00Z">
        <w:r w:rsidR="000C1697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 Они обе</w:delText>
        </w:r>
        <w:r w:rsidRPr="00327A04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добавляют еще </w:t>
      </w:r>
      <w:del w:id="294" w:author="ksi" w:date="2020-03-27T08:51:00Z">
        <w:r w:rsidRPr="00327A04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некоторые 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ограничения к </w:t>
      </w:r>
      <w:del w:id="295" w:author="ksi" w:date="2020-03-27T08:51:00Z">
        <w:r w:rsidRPr="00327A04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нашей 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потерь</w:t>
      </w:r>
      <w:ins w:id="296" w:author="ksi" w:date="2020-03-27T08:51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и более приближаются </w:t>
        </w:r>
      </w:ins>
      <w:ins w:id="297" w:author="ksi" w:date="2020-03-27T08:54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 исходным данным</w:t>
        </w:r>
      </w:ins>
      <w:del w:id="298" w:author="ksi" w:date="2020-03-27T08:55:00Z">
        <w:r w:rsidRPr="00327A04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, кот</w:delText>
        </w:r>
        <w:r w:rsidR="00913510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орые могут приблизить к качеству модели 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регрессии </w:t>
      </w:r>
      <w:proofErr w:type="spellStart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Ridge</w:t>
      </w:r>
      <w:proofErr w:type="spellEnd"/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 ограничения являются суммой квадратов коэффициентов, умноженных на коэффициент </w:t>
      </w:r>
      <w:r w:rsidRPr="0081516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299" w:author="ksi" w:date="2020-03-27T08:5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регуляризации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Чем больше коэффициент у функции, тем больше будет </w:t>
      </w:r>
      <w:ins w:id="300" w:author="ksi" w:date="2020-03-27T13:49:00Z">
        <w:r w:rsidR="00C122D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расхождение модели и входных данных</w:t>
        </w:r>
      </w:ins>
      <w:del w:id="301" w:author="ksi" w:date="2020-03-27T13:49:00Z">
        <w:r w:rsidRPr="00327A04" w:rsidDel="00C122D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наша </w:delText>
        </w:r>
        <w:r w:rsidRPr="00815165" w:rsidDel="00C122DF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302" w:author="ksi" w:date="2020-03-27T08:55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>потер</w:delText>
        </w:r>
      </w:del>
      <w:del w:id="303" w:author="ksi" w:date="2020-03-27T13:50:00Z">
        <w:r w:rsidRPr="00815165" w:rsidDel="00C122DF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yellow"/>
            <w:lang w:eastAsia="ru-RU"/>
            <w:rPrChange w:id="304" w:author="ksi" w:date="2020-03-27T08:55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delText>я</w:delText>
        </w:r>
      </w:del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C122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 мы попытаемся оптимизировать модель,</w:t>
      </w:r>
      <w:r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сохраняя коэффициенты на достаточно низком уровне.</w:t>
      </w:r>
      <w:r w:rsidR="0046491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305" w:author="ksi" w:date="2020-03-27T13:53:00Z">
        <w:r w:rsidR="0046491F" w:rsidRPr="00327A0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Регрессия </w:delText>
        </w:r>
        <w:r w:rsidR="0046491F" w:rsidRPr="00327A0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delText>Lasso</w:delText>
        </w:r>
        <w:r w:rsidR="0046491F" w:rsidRPr="00327A0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добавляет к функции потерь не квадраты, а абсолютные значения коэффициентов. В результате в процессе оптимизации коэффициенты несущественных признаков могут становиться нулевыми, что позволяет автоматически выбирать объекты. </w:delText>
        </w:r>
      </w:del>
    </w:p>
    <w:p w:rsidR="00CE4131" w:rsidRDefault="00584C2F" w:rsidP="009135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9D73A1" wp14:editId="6369DA94">
            <wp:extent cx="5438692" cy="2730392"/>
            <wp:effectExtent l="0" t="0" r="0" b="0"/>
            <wp:docPr id="9" name="Рисунок 9" descr="C:\Users\helg\Pictures\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g\Pictures\Rid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33" cy="27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ins w:id="306" w:author="ksi" w:date="2020-03-27T08:49:00Z">
        <w:r w:rsidR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6</w:t>
        </w:r>
      </w:ins>
      <w:del w:id="307" w:author="ksi" w:date="2020-03-27T08:49:00Z">
        <w:r w:rsidR="00340242" w:rsidDel="0081516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7</w:delText>
        </w:r>
      </w:del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Ridge</w:t>
      </w:r>
      <w:r w:rsidR="00913510" w:rsidRP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135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регрессия</w:t>
      </w:r>
      <w:ins w:id="308" w:author="ksi" w:date="2020-03-27T08:57:00Z"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309" w:author="ksi" w:date="2020-03-27T08:58:00Z"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с доверительным интервалом </w:t>
        </w:r>
        <w:r w:rsidR="00D50B67">
          <w:rPr>
            <w:rFonts w:ascii="Times New Roman" w:hAnsi="Times New Roman" w:cs="Times New Roman"/>
            <w:sz w:val="24"/>
            <w:szCs w:val="24"/>
          </w:rPr>
          <w:t>±3σ.</w:t>
        </w:r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, Синие </w:t>
        </w:r>
        <w:r w:rsidR="00D50B67">
          <w:rPr>
            <w:rFonts w:ascii="Times New Roman" w:hAnsi="Times New Roman" w:cs="Times New Roman"/>
            <w:sz w:val="24"/>
            <w:szCs w:val="24"/>
          </w:rPr>
          <w:t>точки – идентифицированные выбросы</w:t>
        </w:r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.</w:t>
        </w:r>
      </w:ins>
      <w:ins w:id="310" w:author="ksi" w:date="2020-03-27T09:04:00Z">
        <w:r w:rsidR="00D50B6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D50B67" w:rsidRPr="00A23A0C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</w:rPr>
          <w:t>Горизонтальная шкала - Порядковое количество дней</w:t>
        </w:r>
      </w:ins>
    </w:p>
    <w:p w:rsidR="00F531B9" w:rsidRDefault="00913510" w:rsidP="00D50B67">
      <w:pPr>
        <w:ind w:firstLine="709"/>
        <w:jc w:val="both"/>
        <w:rPr>
          <w:ins w:id="311" w:author="ksi" w:date="2020-03-27T13:53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312" w:author="ksi" w:date="2020-03-27T08:59:00Z">
          <w:pPr>
            <w:jc w:val="both"/>
          </w:pPr>
        </w:pPrChange>
      </w:pPr>
      <w:r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</w:t>
      </w:r>
      <w:ins w:id="313" w:author="ksi" w:date="2020-03-27T13:54:00Z"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Ridge</w:t>
        </w:r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регуляризации называется L1</w:t>
      </w:r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ins w:id="314" w:author="ksi" w:date="2020-03-27T13:54:00Z"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который </w:t>
        </w:r>
      </w:ins>
      <w:ins w:id="315" w:author="ksi" w:date="2020-03-27T13:55:00Z"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может уменьшать </w:t>
        </w:r>
      </w:ins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</w:t>
      </w:r>
      <w:r w:rsidR="0046491F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316" w:author="ksi" w:date="2020-03-27T13:55:00Z">
        <w:r w:rsidR="0046491F" w:rsidRPr="007840F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она борется с</w:delText>
        </w:r>
      </w:del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мульт</w:t>
      </w:r>
      <w:proofErr w:type="gramStart"/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и-</w:t>
      </w:r>
      <w:proofErr w:type="gramEnd"/>
      <w:del w:id="317" w:author="ksi" w:date="2020-03-27T13:55:00Z">
        <w:r w:rsidR="0046491F" w:rsidRPr="007840F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коллинеарными </w:delText>
        </w:r>
      </w:del>
      <w:ins w:id="318" w:author="ksi" w:date="2020-03-27T13:55:00Z"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коллинеарны</w:t>
        </w:r>
        <w:r w:rsid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</w:t>
      </w:r>
      <w:del w:id="319" w:author="ksi" w:date="2020-03-27T13:55:00Z">
        <w:r w:rsidR="0046491F" w:rsidRPr="007840F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ам</w:delText>
        </w:r>
      </w:del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ins w:id="320" w:author="ksi" w:date="2020-03-27T13:57:00Z">
        <w:r w:rsid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7840F4"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  <w:rPrChange w:id="321" w:author="ksi" w:date="2020-03-27T13:57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t>только что это?</w:t>
        </w:r>
      </w:ins>
      <w:r w:rsidR="0046491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84C2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ins w:id="322" w:author="ksi" w:date="2020-03-27T13:58:00Z">
        <w:r w:rsid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При использовании модели </w:t>
        </w:r>
      </w:ins>
      <w:del w:id="323" w:author="ksi" w:date="2020-03-27T13:58:00Z">
        <w:r w:rsidR="00584C2F" w:rsidRPr="007840F4" w:rsidDel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На </w:delText>
        </w:r>
      </w:del>
      <w:r w:rsidR="00584C2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Ridge</w:t>
      </w:r>
      <w:r w:rsidR="00584C2F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ошибка упала до 7,57%</w:t>
      </w:r>
      <w:r w:rsidR="00340242" w:rsidRPr="007840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</w:t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7).</w:t>
      </w:r>
      <w:ins w:id="324" w:author="ksi" w:date="2020-03-27T10:10:00Z">
        <w:r w:rsidR="00FA1A9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</w:p>
    <w:p w:rsidR="007840F4" w:rsidRPr="007840F4" w:rsidRDefault="007840F4" w:rsidP="00D50B67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325" w:author="ksi" w:date="2020-03-27T08:59:00Z">
          <w:pPr>
            <w:jc w:val="both"/>
          </w:pPr>
        </w:pPrChange>
      </w:pPr>
      <w:ins w:id="326" w:author="ksi" w:date="2020-03-27T13:53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Регрессия 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Lasso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 добавляет к функции потерь не квадраты, а абсолютные значения коэффициентов. В результате в процессе оптимизации коэффициенты несущественных признаков могут становиться нулевыми, что позволяет автоматически выбирать объекты.</w:t>
        </w:r>
      </w:ins>
      <w:ins w:id="327" w:author="ksi" w:date="2020-03-27T14:0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По модели 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Lasso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нами получены примерно такие же </w:t>
        </w:r>
      </w:ins>
      <w:ins w:id="328" w:author="ksi" w:date="2020-03-27T14:04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результаты, как и в случае модели </w:t>
        </w:r>
        <w:r w:rsidRPr="007840F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Ridge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. </w:t>
        </w:r>
      </w:ins>
    </w:p>
    <w:p w:rsidR="00327A04" w:rsidRPr="00327A04" w:rsidRDefault="00611DC4" w:rsidP="00D50B67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329" w:author="ksi" w:date="2020-03-27T09:00:00Z">
          <w:pPr>
            <w:jc w:val="both"/>
          </w:pPr>
        </w:pPrChange>
      </w:pPr>
      <w:ins w:id="330" w:author="ksi" w:date="2020-03-27T14:0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Нами </w:t>
        </w:r>
      </w:ins>
      <w:ins w:id="331" w:author="ksi" w:date="2020-03-27T14:0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опробована </w:t>
        </w:r>
      </w:ins>
      <w:del w:id="332" w:author="ksi" w:date="2020-03-27T14:08:00Z"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Е</w:delText>
        </w:r>
      </w:del>
      <w:ins w:id="333" w:author="ksi" w:date="2020-03-27T14:0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</w:ins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ще </w:t>
      </w:r>
      <w:del w:id="334" w:author="ksi" w:date="2020-03-27T14:08:00Z"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одной </w:delText>
        </w:r>
      </w:del>
      <w:ins w:id="335" w:author="ksi" w:date="2020-03-27T14:0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одн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del w:id="336" w:author="ksi" w:date="2020-03-27T14:08:00Z"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ю</w:delText>
        </w:r>
      </w:del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ins w:id="337" w:author="ksi" w:date="2020-03-27T14:0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XGBoost</w:t>
        </w:r>
      </w:ins>
      <w:proofErr w:type="spellEnd"/>
      <w:ins w:id="338" w:author="ksi" w:date="2020-03-27T14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из </w:t>
        </w:r>
      </w:ins>
      <w:del w:id="339" w:author="ksi" w:date="2020-03-27T14:09:00Z"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для сравнения валяются</w:delText>
        </w:r>
      </w:del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ins w:id="340" w:author="ksi" w:date="2020-03-27T14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группы </w:t>
        </w:r>
      </w:ins>
      <w:del w:id="341" w:author="ksi" w:date="2020-03-27T14:10:00Z">
        <w:r w:rsidR="00340242" w:rsidRP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алгоритм</w:delText>
        </w:r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ы</w:delText>
        </w:r>
        <w:r w:rsidR="00340242" w:rsidRP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342" w:author="ksi" w:date="2020-03-27T14:10:00Z"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алгоритм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ов</w:t>
        </w:r>
        <w:r w:rsidRPr="00327A0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proofErr w:type="gramStart"/>
      <w:r w:rsidR="0034024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градиентного</w:t>
      </w:r>
      <w:proofErr w:type="gramEnd"/>
      <w:r w:rsidR="0034024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4024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бустинга</w:t>
      </w:r>
      <w:proofErr w:type="spellEnd"/>
      <w:ins w:id="343" w:author="ksi" w:date="2020-03-27T14:1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r w:rsidR="000C1697" w:rsidRPr="000C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[9]</w:t>
      </w:r>
      <w:r w:rsidR="0034024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340242" w:rsidRPr="00327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деревьев решений.</w:t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del w:id="344" w:author="ksi" w:date="2020-03-27T14:10:00Z"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Выбор пал на, </w:delText>
        </w:r>
        <w:r w:rsid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  <w:r w:rsid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delText>XGBoost</w:delText>
        </w:r>
        <w:r w:rsidR="00340242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.</w:delText>
        </w:r>
        <w:r w:rsidR="00327A04" w:rsidRP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</w:delText>
        </w:r>
      </w:del>
      <w:ins w:id="345" w:author="ksi" w:date="2020-03-27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Для корректной работы </w:t>
        </w:r>
      </w:ins>
      <w:del w:id="346" w:author="ksi" w:date="2020-03-27T14:12:00Z">
        <w:r w:rsid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Что бы эта </w:delText>
        </w:r>
      </w:del>
      <w:ins w:id="347" w:author="ksi" w:date="2020-03-27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эт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ой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48" w:author="ksi" w:date="2020-03-27T14:12:00Z">
        <w:r w:rsid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модель </w:delText>
        </w:r>
      </w:del>
      <w:ins w:id="349" w:author="ksi" w:date="2020-03-27T14:12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модел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и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del w:id="350" w:author="ksi" w:date="2020-03-27T14:12:00Z">
        <w:r w:rsid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ко</w:delText>
        </w:r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рректно обучилось </w:delText>
        </w:r>
      </w:del>
      <w:r w:rsidR="000A6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нужно </w:t>
      </w:r>
      <w:r w:rsidR="003402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тренд</w:t>
      </w:r>
      <w:r w:rsidR="00CD3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ins w:id="351" w:author="ksi" w:date="2020-03-27T14:13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как показано на рисунке </w:t>
        </w:r>
      </w:ins>
      <w:del w:id="352" w:author="ksi" w:date="2020-03-27T14:13:00Z">
        <w:r w:rsidR="00CD321E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ниже при приведен график (рис. </w:delText>
        </w:r>
      </w:del>
      <w:r w:rsidR="00CD3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del w:id="353" w:author="ksi" w:date="2020-03-27T14:13:00Z">
        <w:r w:rsidR="00CD321E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)</w:delText>
        </w:r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работы модели</w:delText>
        </w:r>
      </w:del>
      <w:r w:rsidR="000A63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del w:id="354" w:author="ksi" w:date="2020-03-27T14:14:00Z"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Видно, что модель описывает временной ряд </w:delText>
        </w:r>
        <w:r w:rsidR="00CD321E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время обучения составило</w:delText>
        </w:r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30 секунд что гораздо больше чем линейной регрессии, но меньше модели  </w:delText>
        </w:r>
        <w:r w:rsidR="000A63B4" w:rsidRPr="00327A0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>Хольта-Уинтерса</w:delText>
        </w:r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, </w:delText>
        </w:r>
        <w:r w:rsidR="00CD321E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 средняя а</w:delText>
        </w:r>
        <w:r w:rsidR="000A63B4" w:rsidDel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бсолютная ошибка составила 270 </w:delText>
        </w:r>
      </w:del>
    </w:p>
    <w:p w:rsidR="00327A04" w:rsidRDefault="00327A04" w:rsidP="009135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8EEC324" wp14:editId="5AC1105F">
            <wp:extent cx="5931535" cy="2210435"/>
            <wp:effectExtent l="0" t="0" r="0" b="0"/>
            <wp:docPr id="11" name="Рисунок 11" descr="C:\Users\helg\Pictures\XGBoost_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g\Pictures\XGBoost_l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42" w:rsidRPr="00CD321E" w:rsidRDefault="00340242" w:rsidP="0034024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del w:id="355" w:author="ksi" w:date="2020-03-27T14:19:00Z">
        <w:r w:rsidDel="001636B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delText xml:space="preserve">8 </w:delText>
        </w:r>
      </w:del>
      <w:ins w:id="356" w:author="ksi" w:date="2020-03-27T14:19:00Z">
        <w:r w:rsidR="001636B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7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работа модели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XGBoost</w:t>
      </w:r>
      <w:proofErr w:type="spellEnd"/>
      <w:r w:rsidR="00CD32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ins w:id="357" w:author="ksi" w:date="2020-03-27T14:16:00Z">
        <w:r w:rsid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  <w:r w:rsidR="00611DC4" w:rsidRPr="00A23A0C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</w:rPr>
          <w:t>Горизонтальная шкала - Порядковое количество дней</w:t>
        </w:r>
      </w:ins>
    </w:p>
    <w:p w:rsidR="00611DC4" w:rsidRDefault="009D69AD" w:rsidP="00611DC4">
      <w:pPr>
        <w:ind w:firstLine="709"/>
        <w:jc w:val="both"/>
        <w:rPr>
          <w:ins w:id="358" w:author="ksi" w:date="2020-03-27T14:14:00Z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359" w:author="ksi" w:date="2020-03-27T14:14:00Z">
          <w:pPr>
            <w:jc w:val="both"/>
          </w:pPr>
        </w:pPrChange>
      </w:pPr>
      <w:ins w:id="360" w:author="ksi" w:date="2020-03-27T14:34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Из рисунка 7 следует, что данная </w:t>
        </w:r>
      </w:ins>
      <w:ins w:id="361" w:author="ksi" w:date="2020-03-27T14:14:00Z"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модель </w:t>
        </w:r>
      </w:ins>
      <w:ins w:id="362" w:author="ksi" w:date="2020-03-27T14:3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достаточно детально </w:t>
        </w:r>
      </w:ins>
      <w:ins w:id="363" w:author="ksi" w:date="2020-03-27T14:14:00Z"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описывает </w:t>
        </w:r>
      </w:ins>
      <w:ins w:id="364" w:author="ksi" w:date="2020-03-27T14:3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поведение входных данных</w:t>
        </w:r>
      </w:ins>
      <w:ins w:id="365" w:author="ksi" w:date="2020-03-27T14:3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при </w:t>
        </w:r>
        <w:r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средн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ей</w:t>
        </w:r>
        <w:r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абсолютн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ой</w:t>
        </w:r>
        <w:r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ошибк</w:t>
        </w:r>
        <w:r w:rsidR="008626B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е</w:t>
        </w:r>
        <w:r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270</w:t>
        </w:r>
        <w:r w:rsidR="008626B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</w:t>
        </w:r>
      </w:ins>
      <w:ins w:id="366" w:author="ksi" w:date="2020-03-27T14:39:00Z">
        <w:r w:rsidR="008626B4" w:rsidRPr="008626B4">
          <w:rPr>
            <w:rFonts w:ascii="Times New Roman" w:eastAsia="Times New Roman" w:hAnsi="Times New Roman" w:cs="Times New Roman"/>
            <w:color w:val="000000"/>
            <w:sz w:val="24"/>
            <w:szCs w:val="24"/>
            <w:highlight w:val="lightGray"/>
            <w:lang w:eastAsia="ru-RU"/>
            <w:rPrChange w:id="367" w:author="ksi" w:date="2020-03-27T14:39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rPrChange>
          </w:rPr>
          <w:t>чего</w:t>
        </w:r>
      </w:ins>
      <w:ins w:id="368" w:author="ksi" w:date="2020-03-27T14:3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. </w:t>
        </w:r>
      </w:ins>
      <w:ins w:id="369" w:author="ksi" w:date="2020-03-27T14:3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Работа данного алгоритма заняла </w:t>
        </w:r>
      </w:ins>
      <w:ins w:id="370" w:author="ksi" w:date="2020-03-27T14:14:00Z"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30 секунд</w:t>
        </w:r>
      </w:ins>
      <w:ins w:id="371" w:author="ksi" w:date="2020-03-27T14:3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,</w:t>
        </w:r>
      </w:ins>
      <w:ins w:id="372" w:author="ksi" w:date="2020-03-27T14:14:00Z"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 что гораздо </w:t>
        </w:r>
      </w:ins>
      <w:ins w:id="373" w:author="ksi" w:date="2020-03-27T14:3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больше предыдущих моделей, за исключением </w:t>
        </w:r>
      </w:ins>
      <w:ins w:id="374" w:author="ksi" w:date="2020-03-27T14:14:00Z"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модели </w:t>
        </w:r>
        <w:proofErr w:type="spellStart"/>
        <w:r w:rsidR="00611DC4" w:rsidRPr="00611DC4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Хольта-Уинтерса</w:t>
        </w:r>
      </w:ins>
      <w:proofErr w:type="spellEnd"/>
      <w:ins w:id="375" w:author="ksi" w:date="2020-03-27T14:3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 xml:space="preserve">. </w:t>
        </w:r>
      </w:ins>
    </w:p>
    <w:p w:rsidR="000B2843" w:rsidRDefault="00CD321E" w:rsidP="00611DC4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PrChange w:id="376" w:author="ksi" w:date="2020-03-27T14:16:00Z">
          <w:pPr>
            <w:jc w:val="both"/>
          </w:pPr>
        </w:pPrChange>
      </w:pPr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77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Так для поиска выбросов и предсказания во временном ряде </w:t>
      </w:r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  <w:rPrChange w:id="378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ru-RU"/>
            </w:rPr>
          </w:rPrChange>
        </w:rPr>
        <w:t>GPS</w:t>
      </w:r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79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координат можно применять простые и не затратные </w:t>
      </w:r>
      <w:proofErr w:type="gramStart"/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80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модели</w:t>
      </w:r>
      <w:proofErr w:type="gramEnd"/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81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что бы не тратить время на приведения временного ряда к стационарности для прогнозирования и моделирование эконометрических моделей как </w:t>
      </w:r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  <w:rPrChange w:id="382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ru-RU"/>
            </w:rPr>
          </w:rPrChange>
        </w:rPr>
        <w:t>SARIMA</w:t>
      </w:r>
      <w:r w:rsidR="009D3A18"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83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 xml:space="preserve"> которая затратила на обучение 1час 24 минуты</w:t>
      </w:r>
      <w:r w:rsidRPr="001636B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  <w:rPrChange w:id="384" w:author="ksi" w:date="2020-03-27T14:25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ru-RU"/>
            </w:rPr>
          </w:rPrChange>
        </w:rPr>
        <w:t>.</w:t>
      </w:r>
    </w:p>
    <w:p w:rsidR="000C1697" w:rsidRPr="00327A04" w:rsidRDefault="000C1697" w:rsidP="009135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D6A" w:rsidRPr="00327A04" w:rsidRDefault="007D3A78" w:rsidP="00913510">
      <w:pPr>
        <w:jc w:val="both"/>
        <w:rPr>
          <w:rFonts w:ascii="Times New Roman" w:hAnsi="Times New Roman" w:cs="Times New Roman"/>
          <w:sz w:val="24"/>
          <w:szCs w:val="24"/>
        </w:rPr>
      </w:pPr>
      <w:r w:rsidRPr="00327A04">
        <w:rPr>
          <w:rFonts w:ascii="Times New Roman" w:hAnsi="Times New Roman" w:cs="Times New Roman"/>
          <w:sz w:val="24"/>
          <w:szCs w:val="24"/>
        </w:rPr>
        <w:t>Автор работы выражает благодарность св</w:t>
      </w:r>
      <w:bookmarkStart w:id="385" w:name="_GoBack"/>
      <w:bookmarkEnd w:id="385"/>
      <w:r w:rsidRPr="00327A04">
        <w:rPr>
          <w:rFonts w:ascii="Times New Roman" w:hAnsi="Times New Roman" w:cs="Times New Roman"/>
          <w:sz w:val="24"/>
          <w:szCs w:val="24"/>
        </w:rPr>
        <w:t xml:space="preserve">оему научному руководителю к.ф.-м.н., заведующему ЛGPS НС РАН </w:t>
      </w:r>
      <w:proofErr w:type="spellStart"/>
      <w:r w:rsidRPr="00327A04">
        <w:rPr>
          <w:rFonts w:ascii="Times New Roman" w:hAnsi="Times New Roman" w:cs="Times New Roman"/>
          <w:sz w:val="24"/>
          <w:szCs w:val="24"/>
        </w:rPr>
        <w:t>Кузикову</w:t>
      </w:r>
      <w:proofErr w:type="spellEnd"/>
      <w:r w:rsidRPr="00327A04">
        <w:rPr>
          <w:rFonts w:ascii="Times New Roman" w:hAnsi="Times New Roman" w:cs="Times New Roman"/>
          <w:sz w:val="24"/>
          <w:szCs w:val="24"/>
        </w:rPr>
        <w:t xml:space="preserve"> С.И. за советы при проведении работ и рекомендации по оформлению статьи.</w:t>
      </w:r>
    </w:p>
    <w:p w:rsidR="00867D6A" w:rsidRPr="00D44C5E" w:rsidRDefault="00867D6A" w:rsidP="00913510">
      <w:pPr>
        <w:jc w:val="both"/>
        <w:rPr>
          <w:rFonts w:ascii="Times New Roman" w:hAnsi="Times New Roman" w:cs="Times New Roman"/>
          <w:sz w:val="24"/>
          <w:szCs w:val="24"/>
        </w:rPr>
      </w:pPr>
      <w:r w:rsidRPr="00327A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Литература</w:t>
      </w:r>
    </w:p>
    <w:p w:rsidR="008B2A15" w:rsidRDefault="008B2A15" w:rsidP="008B2A1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Программная библиотека на языке </w:t>
      </w:r>
      <w:proofErr w:type="spellStart"/>
      <w:r>
        <w:fldChar w:fldCharType="begin"/>
      </w:r>
      <w:r>
        <w:instrText xml:space="preserve"> HYPERLINK "https://ru.wikipedia.org/wiki/Python" \o "Python"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Python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для обработки и анализа данных 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spellStart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andas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documentation</w:t>
      </w:r>
      <w:proofErr w:type="spellEnd"/>
    </w:p>
    <w:p w:rsidR="008B2A15" w:rsidRPr="008B2A15" w:rsidRDefault="008626B4" w:rsidP="008B2A15">
      <w:pPr>
        <w:pStyle w:val="a5"/>
        <w:shd w:val="clear" w:color="auto" w:fill="FFFFFF"/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="008B2A15" w:rsidRPr="00D44C5E">
          <w:rPr>
            <w:rStyle w:val="a4"/>
            <w:lang w:val="en-US"/>
          </w:rPr>
          <w:t>https</w:t>
        </w:r>
        <w:r w:rsidR="008B2A15" w:rsidRPr="00D44C5E">
          <w:rPr>
            <w:rStyle w:val="a4"/>
          </w:rPr>
          <w:t>://</w:t>
        </w:r>
        <w:r w:rsidR="008B2A15" w:rsidRPr="00D44C5E">
          <w:rPr>
            <w:rStyle w:val="a4"/>
            <w:lang w:val="en-US"/>
          </w:rPr>
          <w:t>pandas</w:t>
        </w:r>
        <w:r w:rsidR="008B2A15" w:rsidRPr="00D44C5E">
          <w:rPr>
            <w:rStyle w:val="a4"/>
          </w:rPr>
          <w:t>.</w:t>
        </w:r>
        <w:proofErr w:type="spellStart"/>
        <w:r w:rsidR="008B2A15" w:rsidRPr="00D44C5E">
          <w:rPr>
            <w:rStyle w:val="a4"/>
            <w:lang w:val="en-US"/>
          </w:rPr>
          <w:t>pydata</w:t>
        </w:r>
        <w:proofErr w:type="spellEnd"/>
        <w:r w:rsidR="008B2A15" w:rsidRPr="00D44C5E">
          <w:rPr>
            <w:rStyle w:val="a4"/>
          </w:rPr>
          <w:t>.</w:t>
        </w:r>
        <w:r w:rsidR="008B2A15" w:rsidRPr="00D44C5E">
          <w:rPr>
            <w:rStyle w:val="a4"/>
            <w:lang w:val="en-US"/>
          </w:rPr>
          <w:t>org</w:t>
        </w:r>
        <w:r w:rsidR="008B2A15" w:rsidRPr="00D44C5E">
          <w:rPr>
            <w:rStyle w:val="a4"/>
          </w:rPr>
          <w:t>/</w:t>
        </w:r>
        <w:r w:rsidR="008B2A15" w:rsidRPr="00D44C5E">
          <w:rPr>
            <w:rStyle w:val="a4"/>
            <w:lang w:val="en-US"/>
          </w:rPr>
          <w:t>pandas</w:t>
        </w:r>
        <w:r w:rsidR="008B2A15" w:rsidRPr="00D44C5E">
          <w:rPr>
            <w:rStyle w:val="a4"/>
          </w:rPr>
          <w:t>-</w:t>
        </w:r>
        <w:r w:rsidR="008B2A15" w:rsidRPr="00D44C5E">
          <w:rPr>
            <w:rStyle w:val="a4"/>
            <w:lang w:val="en-US"/>
          </w:rPr>
          <w:t>docs</w:t>
        </w:r>
        <w:r w:rsidR="008B2A15" w:rsidRPr="00D44C5E">
          <w:rPr>
            <w:rStyle w:val="a4"/>
          </w:rPr>
          <w:t>/</w:t>
        </w:r>
        <w:r w:rsidR="008B2A15" w:rsidRPr="00D44C5E">
          <w:rPr>
            <w:rStyle w:val="a4"/>
            <w:lang w:val="en-US"/>
          </w:rPr>
          <w:t>stable</w:t>
        </w:r>
        <w:r w:rsidR="008B2A15" w:rsidRPr="00D44C5E">
          <w:rPr>
            <w:rStyle w:val="a4"/>
          </w:rPr>
          <w:t>/</w:t>
        </w:r>
        <w:r w:rsidR="008B2A15" w:rsidRPr="00D44C5E">
          <w:rPr>
            <w:rStyle w:val="a4"/>
            <w:lang w:val="en-US"/>
          </w:rPr>
          <w:t>reference</w:t>
        </w:r>
        <w:r w:rsidR="008B2A15" w:rsidRPr="00D44C5E">
          <w:rPr>
            <w:rStyle w:val="a4"/>
          </w:rPr>
          <w:t>/</w:t>
        </w:r>
        <w:proofErr w:type="spellStart"/>
        <w:r w:rsidR="008B2A15" w:rsidRPr="00D44C5E">
          <w:rPr>
            <w:rStyle w:val="a4"/>
            <w:lang w:val="en-US"/>
          </w:rPr>
          <w:t>api</w:t>
        </w:r>
        <w:proofErr w:type="spellEnd"/>
        <w:r w:rsidR="008B2A15" w:rsidRPr="00D44C5E">
          <w:rPr>
            <w:rStyle w:val="a4"/>
          </w:rPr>
          <w:t>/</w:t>
        </w:r>
        <w:r w:rsidR="008B2A15" w:rsidRPr="00D44C5E">
          <w:rPr>
            <w:rStyle w:val="a4"/>
            <w:lang w:val="en-US"/>
          </w:rPr>
          <w:t>pandas</w:t>
        </w:r>
        <w:r w:rsidR="008B2A15" w:rsidRPr="00D44C5E">
          <w:rPr>
            <w:rStyle w:val="a4"/>
          </w:rPr>
          <w:t>.</w:t>
        </w:r>
        <w:r w:rsidR="008B2A15" w:rsidRPr="00D44C5E">
          <w:rPr>
            <w:rStyle w:val="a4"/>
            <w:lang w:val="en-US"/>
          </w:rPr>
          <w:t>Series</w:t>
        </w:r>
        <w:r w:rsidR="008B2A15" w:rsidRPr="00D44C5E">
          <w:rPr>
            <w:rStyle w:val="a4"/>
          </w:rPr>
          <w:t>.</w:t>
        </w:r>
        <w:r w:rsidR="008B2A15" w:rsidRPr="00D44C5E">
          <w:rPr>
            <w:rStyle w:val="a4"/>
            <w:lang w:val="en-US"/>
          </w:rPr>
          <w:t>rolling</w:t>
        </w:r>
        <w:r w:rsidR="008B2A15" w:rsidRPr="00D44C5E">
          <w:rPr>
            <w:rStyle w:val="a4"/>
          </w:rPr>
          <w:t>.</w:t>
        </w:r>
        <w:r w:rsidR="008B2A15" w:rsidRPr="00D44C5E">
          <w:rPr>
            <w:rStyle w:val="a4"/>
            <w:lang w:val="en-US"/>
          </w:rPr>
          <w:t>html</w:t>
        </w:r>
      </w:hyperlink>
    </w:p>
    <w:p w:rsidR="00435F5D" w:rsidRPr="000C1697" w:rsidRDefault="00D168EA" w:rsidP="000C169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алгоритма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Брутлага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Обнаружении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аномалий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/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Implementation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Brutlag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algorithm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Anomaly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Detection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–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annals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csis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proceedings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/2012/</w:t>
      </w:r>
      <w:proofErr w:type="spellStart"/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pliks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>/118.</w:t>
      </w:r>
      <w:proofErr w:type="spellStart"/>
      <w:r w:rsidRPr="00327A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proofErr w:type="spellEnd"/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актуальна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44C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11.03.2020).</w:t>
      </w:r>
    </w:p>
    <w:p w:rsidR="008B2A15" w:rsidRPr="008B2A15" w:rsidRDefault="008B2A15" w:rsidP="008B2A15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Кросс-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CE4131">
        <w:rPr>
          <w:rFonts w:ascii="Times New Roman" w:hAnsi="Times New Roman" w:cs="Times New Roman"/>
          <w:sz w:val="24"/>
          <w:szCs w:val="24"/>
        </w:rPr>
        <w:t xml:space="preserve">, </w:t>
      </w:r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[Электронный ресурс] /</w:t>
      </w:r>
      <w:r w:rsidRPr="00CE4131">
        <w:t xml:space="preserve"> </w:t>
      </w:r>
      <w:proofErr w:type="spellStart"/>
      <w:r w:rsidRPr="00CE4131">
        <w:t>Time</w:t>
      </w:r>
      <w:proofErr w:type="spellEnd"/>
      <w:r w:rsidRPr="00CE4131">
        <w:t xml:space="preserve"> </w:t>
      </w:r>
      <w:proofErr w:type="spellStart"/>
      <w:r w:rsidRPr="00CE4131">
        <w:t>Series</w:t>
      </w:r>
      <w:proofErr w:type="spellEnd"/>
      <w:r w:rsidRPr="00CE4131">
        <w:t xml:space="preserve"> </w:t>
      </w:r>
      <w:proofErr w:type="spellStart"/>
      <w:r w:rsidRPr="00CE4131">
        <w:t>cross-validator</w:t>
      </w:r>
      <w:proofErr w:type="spellEnd"/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Режим доступа:  </w:t>
      </w:r>
      <w:hyperlink r:id="rId17" w:history="1">
        <w:r w:rsidRPr="00872EC7">
          <w:rPr>
            <w:rStyle w:val="a4"/>
          </w:rPr>
          <w:t>https://scikitlearn.org/stable/modules/generated/sklearn.model_selection.TimeSeriesSplit.html</w:t>
        </w:r>
      </w:hyperlink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актуальна на 16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.03.2020)</w:t>
      </w:r>
    </w:p>
    <w:p w:rsidR="008B2A15" w:rsidRDefault="008B2A15" w:rsidP="00435F5D">
      <w:pPr>
        <w:pStyle w:val="a5"/>
        <w:numPr>
          <w:ilvl w:val="0"/>
          <w:numId w:val="1"/>
        </w:numPr>
      </w:pPr>
      <w:r>
        <w:t xml:space="preserve">Выбор метрик качества моделей,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[Электронный ресурс] / </w:t>
      </w:r>
      <w:proofErr w:type="spellStart"/>
      <w:r w:rsidRPr="008B2A15">
        <w:t>Regression</w:t>
      </w:r>
      <w:proofErr w:type="spellEnd"/>
      <w:r w:rsidRPr="008B2A15">
        <w:t xml:space="preserve"> </w:t>
      </w:r>
      <w:proofErr w:type="spellStart"/>
      <w:r w:rsidRPr="008B2A15">
        <w:t>Metrics</w:t>
      </w:r>
      <w:proofErr w:type="spellEnd"/>
      <w:r w:rsidR="00435F5D">
        <w:t xml:space="preserve">.- </w:t>
      </w:r>
      <w:r w:rsidR="00435F5D"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доступа:</w:t>
      </w:r>
      <w:r w:rsid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435F5D">
          <w:rPr>
            <w:rStyle w:val="a4"/>
          </w:rPr>
          <w:t>https://medium.com/@george.drakos62/how-to-select-the-right-evaluation-metric-for-machine-learning-models-part-1-regrression-metrics-3606e25beae0</w:t>
        </w:r>
      </w:hyperlink>
      <w:r w:rsidR="00435F5D">
        <w:t xml:space="preserve"> (</w:t>
      </w:r>
      <w:r w:rsidR="00435F5D"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актуальна на</w:t>
      </w:r>
      <w:r w:rsid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25.03.2020</w:t>
      </w:r>
      <w:r w:rsidR="00435F5D">
        <w:t>)</w:t>
      </w:r>
    </w:p>
    <w:p w:rsidR="00435F5D" w:rsidRPr="00435F5D" w:rsidRDefault="00435F5D" w:rsidP="00435F5D">
      <w:pPr>
        <w:pStyle w:val="a5"/>
        <w:numPr>
          <w:ilvl w:val="0"/>
          <w:numId w:val="1"/>
        </w:numPr>
      </w:pPr>
      <w:r>
        <w:t>Перекрестная проверка на скользящим окне</w:t>
      </w:r>
      <w:r w:rsidRPr="00435F5D">
        <w:t xml:space="preserve">, 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/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fold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validation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series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selection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-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9" w:history="1">
        <w:r w:rsidRPr="00435F5D">
          <w:rPr>
            <w:rStyle w:val="a4"/>
            <w:lang w:val="en-US"/>
          </w:rPr>
          <w:t>https</w:t>
        </w:r>
        <w:r w:rsidRPr="00435F5D">
          <w:rPr>
            <w:rStyle w:val="a4"/>
          </w:rPr>
          <w:t>://</w:t>
        </w:r>
        <w:r w:rsidRPr="00435F5D">
          <w:rPr>
            <w:rStyle w:val="a4"/>
            <w:lang w:val="en-US"/>
          </w:rPr>
          <w:t>stats</w:t>
        </w:r>
        <w:r w:rsidRPr="00435F5D">
          <w:rPr>
            <w:rStyle w:val="a4"/>
          </w:rPr>
          <w:t>.</w:t>
        </w:r>
        <w:proofErr w:type="spellStart"/>
        <w:r w:rsidRPr="00435F5D">
          <w:rPr>
            <w:rStyle w:val="a4"/>
            <w:lang w:val="en-US"/>
          </w:rPr>
          <w:t>stackexchange</w:t>
        </w:r>
        <w:proofErr w:type="spellEnd"/>
        <w:r w:rsidRPr="00435F5D">
          <w:rPr>
            <w:rStyle w:val="a4"/>
          </w:rPr>
          <w:t>.</w:t>
        </w:r>
        <w:r w:rsidRPr="00435F5D">
          <w:rPr>
            <w:rStyle w:val="a4"/>
            <w:lang w:val="en-US"/>
          </w:rPr>
          <w:t>com</w:t>
        </w:r>
        <w:r w:rsidRPr="00435F5D">
          <w:rPr>
            <w:rStyle w:val="a4"/>
          </w:rPr>
          <w:t>/</w:t>
        </w:r>
        <w:r w:rsidRPr="00435F5D">
          <w:rPr>
            <w:rStyle w:val="a4"/>
            <w:lang w:val="en-US"/>
          </w:rPr>
          <w:t>questions</w:t>
        </w:r>
        <w:r w:rsidRPr="00435F5D">
          <w:rPr>
            <w:rStyle w:val="a4"/>
          </w:rPr>
          <w:t>/14099/</w:t>
        </w:r>
        <w:r w:rsidRPr="00435F5D">
          <w:rPr>
            <w:rStyle w:val="a4"/>
            <w:lang w:val="en-US"/>
          </w:rPr>
          <w:t>using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k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fold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cross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validation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for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time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series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model</w:t>
        </w:r>
        <w:r w:rsidRPr="00435F5D">
          <w:rPr>
            <w:rStyle w:val="a4"/>
          </w:rPr>
          <w:t>-</w:t>
        </w:r>
        <w:r w:rsidRPr="00435F5D">
          <w:rPr>
            <w:rStyle w:val="a4"/>
            <w:lang w:val="en-US"/>
          </w:rPr>
          <w:t>selection</w:t>
        </w:r>
      </w:hyperlink>
      <w:r w:rsidRPr="00435F5D">
        <w:t xml:space="preserve"> (</w:t>
      </w:r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актуальна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35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25.03.2020</w:t>
      </w:r>
      <w:r w:rsidRPr="00435F5D">
        <w:t>)</w:t>
      </w:r>
    </w:p>
    <w:p w:rsidR="000C1697" w:rsidRDefault="000C1697" w:rsidP="000C169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27A04">
        <w:rPr>
          <w:rFonts w:ascii="Times New Roman" w:hAnsi="Times New Roman" w:cs="Times New Roman"/>
          <w:sz w:val="24"/>
          <w:szCs w:val="24"/>
        </w:rPr>
        <w:t xml:space="preserve">граниченное число итераций,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[Электронный ресурс] / </w:t>
      </w:r>
      <w:proofErr w:type="spellStart"/>
      <w:r w:rsidRPr="00327A04">
        <w:rPr>
          <w:rFonts w:ascii="Times New Roman" w:hAnsi="Times New Roman" w:cs="Times New Roman"/>
          <w:sz w:val="24"/>
          <w:szCs w:val="24"/>
        </w:rPr>
        <w:t>Truncated</w:t>
      </w:r>
      <w:proofErr w:type="spellEnd"/>
      <w:r w:rsidRPr="00327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A04">
        <w:rPr>
          <w:rFonts w:ascii="Times New Roman" w:hAnsi="Times New Roman" w:cs="Times New Roman"/>
          <w:sz w:val="24"/>
          <w:szCs w:val="24"/>
        </w:rPr>
        <w:t>Newton</w:t>
      </w:r>
      <w:proofErr w:type="spellEnd"/>
      <w:r w:rsidRPr="00327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A0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Режим доступа:  </w:t>
      </w:r>
      <w:hyperlink r:id="rId20" w:history="1"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stanford</w:t>
        </w:r>
        <w:proofErr w:type="spellEnd"/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edu</w:t>
        </w:r>
        <w:proofErr w:type="spellEnd"/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class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ee</w:t>
        </w:r>
        <w:proofErr w:type="spellEnd"/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364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lectures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trunc</w:t>
        </w:r>
        <w:proofErr w:type="spellEnd"/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newton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slides</w:t>
        </w:r>
        <w:r w:rsidRPr="00327A04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27A0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  <w:proofErr w:type="spellEnd"/>
      </w:hyperlink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актуальна на 11.03.2020).</w:t>
      </w:r>
    </w:p>
    <w:p w:rsidR="00435F5D" w:rsidRPr="00435F5D" w:rsidRDefault="00435F5D" w:rsidP="00435F5D">
      <w:pPr>
        <w:pStyle w:val="a5"/>
        <w:ind w:left="644"/>
      </w:pPr>
    </w:p>
    <w:p w:rsidR="00CD321E" w:rsidRDefault="00CE4131" w:rsidP="00CE4131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Модель линейной регрессии</w:t>
      </w:r>
      <w:r w:rsidR="00CD321E" w:rsidRPr="00327A04">
        <w:rPr>
          <w:rFonts w:ascii="Times New Roman" w:hAnsi="Times New Roman" w:cs="Times New Roman"/>
          <w:sz w:val="24"/>
          <w:szCs w:val="24"/>
        </w:rPr>
        <w:t xml:space="preserve">, </w:t>
      </w:r>
      <w:r w:rsidR="00CD321E"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[Электронный ресурс] /</w:t>
      </w:r>
      <w:r w:rsidRPr="00CE4131">
        <w:t xml:space="preserve"> </w:t>
      </w:r>
      <w:proofErr w:type="spellStart"/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</w:t>
      </w:r>
      <w:proofErr w:type="spellEnd"/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Models</w:t>
      </w:r>
      <w:proofErr w:type="spellEnd"/>
      <w:r w:rsidR="00CD321E" w:rsidRPr="00327A04">
        <w:rPr>
          <w:rFonts w:ascii="Times New Roman" w:hAnsi="Times New Roman" w:cs="Times New Roman"/>
          <w:sz w:val="24"/>
          <w:szCs w:val="24"/>
        </w:rPr>
        <w:t xml:space="preserve"> </w:t>
      </w:r>
      <w:r w:rsidR="00CD321E"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Режим доступа:  </w:t>
      </w:r>
      <w:hyperlink r:id="rId21" w:history="1">
        <w:r>
          <w:rPr>
            <w:rStyle w:val="a4"/>
          </w:rPr>
          <w:t>https://scikit-learn.org/stable/modules/linear_model.html</w:t>
        </w:r>
      </w:hyperlink>
      <w:r w:rsidR="00CD321E"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актуальна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</w:t>
      </w:r>
      <w:r w:rsidR="00CD321E"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.03.2020).</w:t>
      </w:r>
    </w:p>
    <w:p w:rsidR="000C1697" w:rsidRPr="000C1697" w:rsidRDefault="000C1697" w:rsidP="000C1697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697" w:rsidRDefault="000C1697" w:rsidP="000C169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 xml:space="preserve">Ridge-Lasso </w:t>
      </w:r>
      <w:r>
        <w:t>регрессия</w:t>
      </w:r>
      <w:r w:rsidRPr="000C1697">
        <w:rPr>
          <w:lang w:val="en-US"/>
        </w:rPr>
        <w:t xml:space="preserve">, </w:t>
      </w:r>
      <w:r w:rsidRPr="000C1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</w:t>
      </w:r>
      <w:r w:rsidRPr="000C1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</w:t>
      </w:r>
      <w:r w:rsidRPr="000C1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/</w:t>
      </w:r>
      <w:r w:rsidRPr="000C1697">
        <w:rPr>
          <w:lang w:val="en-US"/>
        </w:rPr>
        <w:t xml:space="preserve"> Regularization: Ridge, Lasso and Elastic Net</w:t>
      </w:r>
      <w:proofErr w:type="gramStart"/>
      <w:r w:rsidRPr="000C1697">
        <w:rPr>
          <w:lang w:val="en-US"/>
        </w:rPr>
        <w:t>.-</w:t>
      </w:r>
      <w:proofErr w:type="gramEnd"/>
      <w:r w:rsidRPr="000C1697">
        <w:rPr>
          <w:lang w:val="en-US"/>
        </w:rPr>
        <w:t xml:space="preserve"> </w:t>
      </w:r>
      <w:r w:rsidR="008626B4">
        <w:fldChar w:fldCharType="begin"/>
      </w:r>
      <w:r w:rsidR="008626B4" w:rsidRPr="00E40AE2">
        <w:rPr>
          <w:lang w:val="en-US"/>
          <w:rPrChange w:id="386" w:author="ksi" w:date="2020-03-26T09:41:00Z">
            <w:rPr/>
          </w:rPrChange>
        </w:rPr>
        <w:instrText xml:space="preserve"> HYPERLINK "https://www.datacamp.com/community/tutorials/tutorial-ridge-lasso-elastic-net" </w:instrText>
      </w:r>
      <w:r w:rsidR="008626B4">
        <w:fldChar w:fldCharType="separate"/>
      </w:r>
      <w:r w:rsidRPr="000C1697">
        <w:rPr>
          <w:rStyle w:val="a4"/>
          <w:lang w:val="en-US"/>
        </w:rPr>
        <w:t>https</w:t>
      </w:r>
      <w:r w:rsidRPr="000C1697">
        <w:rPr>
          <w:rStyle w:val="a4"/>
        </w:rPr>
        <w:t>://</w:t>
      </w:r>
      <w:r w:rsidRPr="000C1697">
        <w:rPr>
          <w:rStyle w:val="a4"/>
          <w:lang w:val="en-US"/>
        </w:rPr>
        <w:t>www</w:t>
      </w:r>
      <w:r w:rsidRPr="000C1697">
        <w:rPr>
          <w:rStyle w:val="a4"/>
        </w:rPr>
        <w:t>.</w:t>
      </w:r>
      <w:proofErr w:type="spellStart"/>
      <w:r w:rsidRPr="000C1697">
        <w:rPr>
          <w:rStyle w:val="a4"/>
          <w:lang w:val="en-US"/>
        </w:rPr>
        <w:t>datacamp</w:t>
      </w:r>
      <w:proofErr w:type="spellEnd"/>
      <w:r w:rsidRPr="000C1697">
        <w:rPr>
          <w:rStyle w:val="a4"/>
        </w:rPr>
        <w:t>.</w:t>
      </w:r>
      <w:r w:rsidRPr="000C1697">
        <w:rPr>
          <w:rStyle w:val="a4"/>
          <w:lang w:val="en-US"/>
        </w:rPr>
        <w:t>com</w:t>
      </w:r>
      <w:r w:rsidRPr="000C1697">
        <w:rPr>
          <w:rStyle w:val="a4"/>
        </w:rPr>
        <w:t>/</w:t>
      </w:r>
      <w:r w:rsidRPr="000C1697">
        <w:rPr>
          <w:rStyle w:val="a4"/>
          <w:lang w:val="en-US"/>
        </w:rPr>
        <w:t>community</w:t>
      </w:r>
      <w:r w:rsidRPr="000C1697">
        <w:rPr>
          <w:rStyle w:val="a4"/>
        </w:rPr>
        <w:t>/</w:t>
      </w:r>
      <w:r w:rsidRPr="000C1697">
        <w:rPr>
          <w:rStyle w:val="a4"/>
          <w:lang w:val="en-US"/>
        </w:rPr>
        <w:t>tutorials</w:t>
      </w:r>
      <w:r w:rsidRPr="000C1697">
        <w:rPr>
          <w:rStyle w:val="a4"/>
        </w:rPr>
        <w:t>/</w:t>
      </w:r>
      <w:r w:rsidRPr="000C1697">
        <w:rPr>
          <w:rStyle w:val="a4"/>
          <w:lang w:val="en-US"/>
        </w:rPr>
        <w:t>tutorial</w:t>
      </w:r>
      <w:r w:rsidRPr="000C1697">
        <w:rPr>
          <w:rStyle w:val="a4"/>
        </w:rPr>
        <w:t>-</w:t>
      </w:r>
      <w:r w:rsidRPr="000C1697">
        <w:rPr>
          <w:rStyle w:val="a4"/>
          <w:lang w:val="en-US"/>
        </w:rPr>
        <w:t>ridge</w:t>
      </w:r>
      <w:r w:rsidRPr="000C1697">
        <w:rPr>
          <w:rStyle w:val="a4"/>
        </w:rPr>
        <w:t>-</w:t>
      </w:r>
      <w:r w:rsidRPr="000C1697">
        <w:rPr>
          <w:rStyle w:val="a4"/>
          <w:lang w:val="en-US"/>
        </w:rPr>
        <w:t>lasso</w:t>
      </w:r>
      <w:r w:rsidRPr="000C1697">
        <w:rPr>
          <w:rStyle w:val="a4"/>
        </w:rPr>
        <w:t>-</w:t>
      </w:r>
      <w:r w:rsidRPr="000C1697">
        <w:rPr>
          <w:rStyle w:val="a4"/>
          <w:lang w:val="en-US"/>
        </w:rPr>
        <w:t>elastic</w:t>
      </w:r>
      <w:r w:rsidRPr="000C1697">
        <w:rPr>
          <w:rStyle w:val="a4"/>
        </w:rPr>
        <w:t>-</w:t>
      </w:r>
      <w:r w:rsidRPr="000C1697">
        <w:rPr>
          <w:rStyle w:val="a4"/>
          <w:lang w:val="en-US"/>
        </w:rPr>
        <w:t>net</w:t>
      </w:r>
      <w:r w:rsidR="008626B4">
        <w:rPr>
          <w:rStyle w:val="a4"/>
          <w:lang w:val="en-US"/>
        </w:rPr>
        <w:fldChar w:fldCharType="end"/>
      </w:r>
      <w:r>
        <w:t xml:space="preserve"> 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(ссылка актуальна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</w:t>
      </w:r>
      <w:r w:rsidRPr="00327A04">
        <w:rPr>
          <w:rFonts w:ascii="Times New Roman" w:eastAsia="Times New Roman" w:hAnsi="Times New Roman" w:cs="Times New Roman"/>
          <w:sz w:val="24"/>
          <w:szCs w:val="24"/>
          <w:lang w:eastAsia="ru-RU"/>
        </w:rPr>
        <w:t>.03.2020).</w:t>
      </w:r>
    </w:p>
    <w:p w:rsidR="000C1697" w:rsidRPr="000C1697" w:rsidRDefault="000C1697" w:rsidP="000C1697">
      <w:pPr>
        <w:pStyle w:val="a5"/>
        <w:shd w:val="clear" w:color="auto" w:fill="FFFFFF"/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4131" w:rsidRPr="00CE4131" w:rsidRDefault="00CE4131" w:rsidP="00CE4131">
      <w:pPr>
        <w:pStyle w:val="a5"/>
        <w:numPr>
          <w:ilvl w:val="0"/>
          <w:numId w:val="1"/>
        </w:numPr>
      </w:pPr>
      <w:r w:rsidRPr="00CE4131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CE4131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CE4131">
        <w:rPr>
          <w:rFonts w:ascii="Times New Roman" w:hAnsi="Times New Roman" w:cs="Times New Roman"/>
          <w:sz w:val="24"/>
          <w:szCs w:val="24"/>
        </w:rPr>
        <w:t xml:space="preserve">, </w:t>
      </w:r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>[Электронный ресурс] /</w:t>
      </w:r>
      <w:r w:rsidRPr="00CE4131">
        <w:t xml:space="preserve"> </w:t>
      </w:r>
      <w:proofErr w:type="spellStart"/>
      <w:r w:rsidRPr="00CE4131">
        <w:t>XGBoost</w:t>
      </w:r>
      <w:proofErr w:type="spellEnd"/>
      <w:r w:rsidRPr="00CE4131">
        <w:t xml:space="preserve"> </w:t>
      </w:r>
      <w:proofErr w:type="spellStart"/>
      <w:r w:rsidRPr="00CE4131">
        <w:t>Documentation</w:t>
      </w:r>
      <w:proofErr w:type="spellEnd"/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Режим доступа:  </w:t>
      </w:r>
      <w:hyperlink r:id="rId22" w:history="1">
        <w:r>
          <w:rPr>
            <w:rStyle w:val="a4"/>
          </w:rPr>
          <w:t>https://xgboost.readthedocs.io/en/latest/</w:t>
        </w:r>
      </w:hyperlink>
      <w:r w:rsidRPr="00CE4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(ссылка актуальна на 16.03.2020).</w:t>
      </w:r>
    </w:p>
    <w:p w:rsidR="00D739CF" w:rsidRPr="00D739CF" w:rsidRDefault="00D739CF" w:rsidP="00D739CF">
      <w:pPr>
        <w:ind w:left="360"/>
      </w:pPr>
      <w:r w:rsidRPr="00D739CF">
        <w:rPr>
          <w:rFonts w:ascii="Times New Roman" w:eastAsia="Times New Roman" w:hAnsi="Times New Roman"/>
          <w:sz w:val="24"/>
          <w:szCs w:val="24"/>
          <w:lang w:eastAsia="ru-RU"/>
        </w:rPr>
        <w:t xml:space="preserve">Прохоров Олег Александрович, НС РАН ЛGPS, инженер , </w:t>
      </w:r>
      <w:hyperlink r:id="rId23" w:history="1">
        <w:r w:rsidRPr="00D739CF">
          <w:rPr>
            <w:rFonts w:ascii="Times New Roman" w:eastAsia="Times New Roman" w:hAnsi="Times New Roman"/>
            <w:sz w:val="24"/>
            <w:szCs w:val="24"/>
            <w:lang w:eastAsia="ru-RU"/>
          </w:rPr>
          <w:t>helgpro@yandex.ru</w:t>
        </w:r>
      </w:hyperlink>
      <w:r w:rsidRPr="00D739CF">
        <w:rPr>
          <w:rFonts w:ascii="Times New Roman" w:eastAsia="Times New Roman" w:hAnsi="Times New Roman"/>
          <w:sz w:val="24"/>
          <w:szCs w:val="24"/>
          <w:lang w:eastAsia="ru-RU"/>
        </w:rPr>
        <w:t xml:space="preserve">, г. Бишкек. </w:t>
      </w:r>
    </w:p>
    <w:p w:rsidR="00D739CF" w:rsidRPr="00CE4131" w:rsidRDefault="00D739CF" w:rsidP="00D739CF">
      <w:pPr>
        <w:ind w:left="360"/>
      </w:pPr>
    </w:p>
    <w:sectPr w:rsidR="00D739CF" w:rsidRPr="00CE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7D4D"/>
    <w:multiLevelType w:val="multilevel"/>
    <w:tmpl w:val="7E7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E62E8F"/>
    <w:multiLevelType w:val="hybridMultilevel"/>
    <w:tmpl w:val="B9FC93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615FE"/>
    <w:multiLevelType w:val="hybridMultilevel"/>
    <w:tmpl w:val="CE227E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022D2A"/>
    <w:rsid w:val="000846BA"/>
    <w:rsid w:val="000A63B4"/>
    <w:rsid w:val="000B2843"/>
    <w:rsid w:val="000C1697"/>
    <w:rsid w:val="000D3305"/>
    <w:rsid w:val="00117A3C"/>
    <w:rsid w:val="001636B9"/>
    <w:rsid w:val="00175EA7"/>
    <w:rsid w:val="001B4072"/>
    <w:rsid w:val="001C1EA1"/>
    <w:rsid w:val="001E6B87"/>
    <w:rsid w:val="00230B62"/>
    <w:rsid w:val="002405A1"/>
    <w:rsid w:val="00246A29"/>
    <w:rsid w:val="0025603B"/>
    <w:rsid w:val="00292399"/>
    <w:rsid w:val="002B02C2"/>
    <w:rsid w:val="002C5738"/>
    <w:rsid w:val="002D1780"/>
    <w:rsid w:val="00302335"/>
    <w:rsid w:val="00326245"/>
    <w:rsid w:val="00327A04"/>
    <w:rsid w:val="00340242"/>
    <w:rsid w:val="003747B9"/>
    <w:rsid w:val="00384C96"/>
    <w:rsid w:val="00393FDC"/>
    <w:rsid w:val="003B0F85"/>
    <w:rsid w:val="003B585E"/>
    <w:rsid w:val="003B5D4D"/>
    <w:rsid w:val="003C4744"/>
    <w:rsid w:val="003C6BB7"/>
    <w:rsid w:val="003E7BFC"/>
    <w:rsid w:val="00426596"/>
    <w:rsid w:val="00435F5D"/>
    <w:rsid w:val="00453A81"/>
    <w:rsid w:val="0046491F"/>
    <w:rsid w:val="00484AC5"/>
    <w:rsid w:val="0048781D"/>
    <w:rsid w:val="004F59C2"/>
    <w:rsid w:val="005305D0"/>
    <w:rsid w:val="005568E9"/>
    <w:rsid w:val="00571751"/>
    <w:rsid w:val="00584C2F"/>
    <w:rsid w:val="005E7581"/>
    <w:rsid w:val="006113C4"/>
    <w:rsid w:val="00611DC4"/>
    <w:rsid w:val="006227C7"/>
    <w:rsid w:val="007034A1"/>
    <w:rsid w:val="00716B3C"/>
    <w:rsid w:val="0075411A"/>
    <w:rsid w:val="00782FBE"/>
    <w:rsid w:val="007840F4"/>
    <w:rsid w:val="00787318"/>
    <w:rsid w:val="007B3572"/>
    <w:rsid w:val="007D3A78"/>
    <w:rsid w:val="00812257"/>
    <w:rsid w:val="00815165"/>
    <w:rsid w:val="008626B4"/>
    <w:rsid w:val="00867D6A"/>
    <w:rsid w:val="00877DF8"/>
    <w:rsid w:val="008A75E7"/>
    <w:rsid w:val="008B2A15"/>
    <w:rsid w:val="008F2909"/>
    <w:rsid w:val="00913510"/>
    <w:rsid w:val="00924C6A"/>
    <w:rsid w:val="00937CEF"/>
    <w:rsid w:val="0096002A"/>
    <w:rsid w:val="00970253"/>
    <w:rsid w:val="009C13E5"/>
    <w:rsid w:val="009C7DA9"/>
    <w:rsid w:val="009D3A18"/>
    <w:rsid w:val="009D69AD"/>
    <w:rsid w:val="009F7755"/>
    <w:rsid w:val="00A01AB3"/>
    <w:rsid w:val="00A06374"/>
    <w:rsid w:val="00A07C4D"/>
    <w:rsid w:val="00A5105C"/>
    <w:rsid w:val="00A70F58"/>
    <w:rsid w:val="00AA79B8"/>
    <w:rsid w:val="00AB4353"/>
    <w:rsid w:val="00AD092A"/>
    <w:rsid w:val="00AD5443"/>
    <w:rsid w:val="00AF2A05"/>
    <w:rsid w:val="00B02A0D"/>
    <w:rsid w:val="00B35EEB"/>
    <w:rsid w:val="00B91117"/>
    <w:rsid w:val="00BC0C69"/>
    <w:rsid w:val="00C122DF"/>
    <w:rsid w:val="00C20130"/>
    <w:rsid w:val="00C6772A"/>
    <w:rsid w:val="00C71ADF"/>
    <w:rsid w:val="00C922A8"/>
    <w:rsid w:val="00CC6B05"/>
    <w:rsid w:val="00CD321E"/>
    <w:rsid w:val="00CE4131"/>
    <w:rsid w:val="00CE47B6"/>
    <w:rsid w:val="00D01D73"/>
    <w:rsid w:val="00D11A79"/>
    <w:rsid w:val="00D168EA"/>
    <w:rsid w:val="00D22582"/>
    <w:rsid w:val="00D44C5E"/>
    <w:rsid w:val="00D50B67"/>
    <w:rsid w:val="00D56810"/>
    <w:rsid w:val="00D63BAF"/>
    <w:rsid w:val="00D739CF"/>
    <w:rsid w:val="00D73FAF"/>
    <w:rsid w:val="00D86CA8"/>
    <w:rsid w:val="00D95578"/>
    <w:rsid w:val="00DA08D3"/>
    <w:rsid w:val="00DA11AD"/>
    <w:rsid w:val="00DC4DD3"/>
    <w:rsid w:val="00DF0969"/>
    <w:rsid w:val="00E0426C"/>
    <w:rsid w:val="00E167A2"/>
    <w:rsid w:val="00E370D9"/>
    <w:rsid w:val="00E40AE2"/>
    <w:rsid w:val="00E869C5"/>
    <w:rsid w:val="00E900E5"/>
    <w:rsid w:val="00E92883"/>
    <w:rsid w:val="00EA2CEA"/>
    <w:rsid w:val="00EB12B1"/>
    <w:rsid w:val="00EB3BB1"/>
    <w:rsid w:val="00EC6155"/>
    <w:rsid w:val="00F16B20"/>
    <w:rsid w:val="00F531B9"/>
    <w:rsid w:val="00F53D74"/>
    <w:rsid w:val="00F672CA"/>
    <w:rsid w:val="00FA1A94"/>
    <w:rsid w:val="00FA4051"/>
    <w:rsid w:val="00FD364C"/>
    <w:rsid w:val="00F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4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2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41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92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867D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67D6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4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2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41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92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867D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67D6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dium.com/@george.drakos62/how-to-select-the-right-evaluation-metric-for-machine-learning-models-part-1-regrression-metrics-3606e25beae0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modules/linear_model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learn.org/stable/modules/generated/sklearn.model_selection.TimeSeriesSpli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pandas-docs/stable/reference/api/pandas.Series.rolling.html" TargetMode="External"/><Relationship Id="rId20" Type="http://schemas.openxmlformats.org/officeDocument/2006/relationships/hyperlink" Target="https://stanford.edu/class/ee364b/lectures/trunc_newton_slide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mailto:helgpro@yandex.ru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tats.stackexchange.com/questions/14099/using-k-fold-cross-validation-for-time-series-model-select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xgboost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3AEEA-0F9B-46BD-86E3-1AE7B2B0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8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</dc:creator>
  <cp:lastModifiedBy>ksi</cp:lastModifiedBy>
  <cp:revision>20</cp:revision>
  <dcterms:created xsi:type="dcterms:W3CDTF">2020-03-23T16:04:00Z</dcterms:created>
  <dcterms:modified xsi:type="dcterms:W3CDTF">2020-03-27T08:39:00Z</dcterms:modified>
</cp:coreProperties>
</file>